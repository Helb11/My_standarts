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FC03" w14:textId="77777777" w:rsidR="003A482B" w:rsidRDefault="00453786" w:rsidP="003A482B">
      <w:pPr>
        <w:pStyle w:val="ac"/>
        <w:pBdr>
          <w:top w:val="single" w:sz="24" w:space="1" w:color="auto"/>
        </w:pBdr>
        <w:ind w:firstLine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2BBCCBBE" w14:textId="77777777" w:rsidR="009752F2" w:rsidRPr="00487D0D" w:rsidRDefault="009752F2" w:rsidP="003A482B">
      <w:pPr>
        <w:pStyle w:val="ac"/>
        <w:pBdr>
          <w:top w:val="single" w:sz="24" w:space="1" w:color="auto"/>
        </w:pBdr>
        <w:spacing w:line="360" w:lineRule="auto"/>
        <w:ind w:firstLine="0"/>
        <w:jc w:val="center"/>
        <w:rPr>
          <w:b/>
          <w:bCs/>
          <w:sz w:val="20"/>
          <w:szCs w:val="20"/>
        </w:rPr>
      </w:pPr>
      <w:r w:rsidRPr="00487D0D">
        <w:rPr>
          <w:b/>
          <w:bCs/>
          <w:sz w:val="20"/>
          <w:szCs w:val="20"/>
        </w:rPr>
        <w:t>ФЕДЕРАЛЬНОЕ АГЕНТСТВО</w:t>
      </w:r>
    </w:p>
    <w:p w14:paraId="04E10AE6" w14:textId="77777777" w:rsidR="009752F2" w:rsidRPr="00487D0D" w:rsidRDefault="009752F2" w:rsidP="003A482B">
      <w:pPr>
        <w:pBdr>
          <w:bottom w:val="single" w:sz="24" w:space="1" w:color="auto"/>
        </w:pBdr>
        <w:spacing w:after="0" w:line="240" w:lineRule="auto"/>
        <w:ind w:firstLine="0"/>
        <w:jc w:val="center"/>
        <w:rPr>
          <w:rFonts w:cs="Arial"/>
          <w:b/>
          <w:bCs/>
          <w:sz w:val="20"/>
          <w:szCs w:val="20"/>
        </w:rPr>
      </w:pPr>
      <w:r w:rsidRPr="00487D0D">
        <w:rPr>
          <w:rFonts w:cs="Arial"/>
          <w:b/>
          <w:bCs/>
          <w:sz w:val="20"/>
          <w:szCs w:val="20"/>
        </w:rPr>
        <w:t>ПО ТЕХНИЧЕСКОМУ РЕГУЛИРОВАНИЮ И МЕТРОЛОГИИ</w:t>
      </w:r>
    </w:p>
    <w:p w14:paraId="486BC8FC" w14:textId="77777777" w:rsidR="003A482B" w:rsidRPr="00487D0D" w:rsidRDefault="003A482B" w:rsidP="003A482B">
      <w:pPr>
        <w:pBdr>
          <w:bottom w:val="single" w:sz="24" w:space="1" w:color="auto"/>
        </w:pBdr>
        <w:spacing w:after="0" w:line="240" w:lineRule="auto"/>
        <w:ind w:firstLine="0"/>
        <w:jc w:val="center"/>
        <w:rPr>
          <w:rFonts w:cs="Arial"/>
          <w:b/>
          <w:bCs/>
          <w:sz w:val="20"/>
          <w:szCs w:val="20"/>
        </w:rPr>
      </w:pPr>
    </w:p>
    <w:tbl>
      <w:tblPr>
        <w:tblW w:w="9634" w:type="dxa"/>
        <w:tblInd w:w="113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3330"/>
        <w:gridCol w:w="3722"/>
        <w:gridCol w:w="2582"/>
      </w:tblGrid>
      <w:tr w:rsidR="009C556B" w:rsidRPr="009C556B" w14:paraId="146434CA" w14:textId="77777777" w:rsidTr="00912AA0">
        <w:trPr>
          <w:trHeight w:val="1964"/>
        </w:trPr>
        <w:tc>
          <w:tcPr>
            <w:tcW w:w="3330" w:type="dxa"/>
            <w:shd w:val="clear" w:color="auto" w:fill="FFFFFF"/>
          </w:tcPr>
          <w:p w14:paraId="6A0A448F" w14:textId="77777777" w:rsidR="009C556B" w:rsidRPr="009C556B" w:rsidRDefault="009C556B" w:rsidP="009C556B">
            <w:pPr>
              <w:spacing w:after="0" w:line="276" w:lineRule="auto"/>
              <w:ind w:left="-113"/>
              <w:jc w:val="left"/>
              <w:rPr>
                <w:rFonts w:ascii="Times New Roman" w:eastAsia="Droid Sans Fallback" w:hAnsi="Times New Roman" w:cs="Arial"/>
                <w:b/>
                <w:color w:val="7F7F7F"/>
                <w:szCs w:val="24"/>
                <w:lang w:eastAsia="en-US"/>
              </w:rPr>
            </w:pPr>
            <w:r w:rsidRPr="009C556B">
              <w:rPr>
                <w:rFonts w:ascii="Times New Roman" w:eastAsia="Droid Sans Fallback" w:hAnsi="Times New Roman"/>
                <w:noProof/>
                <w:sz w:val="26"/>
              </w:rPr>
              <w:drawing>
                <wp:anchor distT="0" distB="0" distL="114300" distR="114300" simplePos="0" relativeHeight="251666432" behindDoc="0" locked="0" layoutInCell="1" allowOverlap="1" wp14:anchorId="732332EE" wp14:editId="2865D75D">
                  <wp:simplePos x="0" y="0"/>
                  <wp:positionH relativeFrom="margin">
                    <wp:posOffset>287109</wp:posOffset>
                  </wp:positionH>
                  <wp:positionV relativeFrom="paragraph">
                    <wp:posOffset>280670</wp:posOffset>
                  </wp:positionV>
                  <wp:extent cx="1451610" cy="777875"/>
                  <wp:effectExtent l="0" t="0" r="0" b="3175"/>
                  <wp:wrapSquare wrapText="bothSides"/>
                  <wp:docPr id="3" name="Shap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box 4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451610" cy="77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22" w:type="dxa"/>
            <w:shd w:val="clear" w:color="auto" w:fill="FFFFFF"/>
          </w:tcPr>
          <w:p w14:paraId="26F51A10" w14:textId="77777777" w:rsidR="009C556B" w:rsidRPr="009C556B" w:rsidRDefault="009C556B" w:rsidP="009C556B">
            <w:pPr>
              <w:spacing w:after="0" w:line="312" w:lineRule="auto"/>
              <w:ind w:firstLine="0"/>
              <w:jc w:val="center"/>
              <w:rPr>
                <w:rFonts w:ascii="Times New Roman" w:eastAsia="Droid Sans Fallback" w:hAnsi="Times New Roman" w:cs="Arial"/>
                <w:b/>
                <w:spacing w:val="60"/>
                <w:szCs w:val="24"/>
                <w:lang w:eastAsia="en-US"/>
              </w:rPr>
            </w:pPr>
          </w:p>
          <w:p w14:paraId="739D9B5A" w14:textId="77777777" w:rsidR="003D743B" w:rsidRPr="004A38AE" w:rsidRDefault="003D743B" w:rsidP="003D743B">
            <w:pPr>
              <w:spacing w:after="0" w:line="240" w:lineRule="auto"/>
              <w:ind w:hanging="84"/>
              <w:jc w:val="center"/>
              <w:rPr>
                <w:rFonts w:eastAsia="Calibri" w:cs="Arial"/>
                <w:b/>
                <w:spacing w:val="60"/>
                <w:lang w:eastAsia="en-US"/>
              </w:rPr>
            </w:pPr>
            <w:r w:rsidRPr="004A38AE">
              <w:rPr>
                <w:rFonts w:eastAsia="Calibri" w:cs="Arial"/>
                <w:b/>
                <w:spacing w:val="60"/>
                <w:lang w:eastAsia="en-US"/>
              </w:rPr>
              <w:t xml:space="preserve">ПРЕДВАРИТЕЛЬНЫЙ НАЦИОНАЛЬНЫЙ СТАНДАРТ </w:t>
            </w:r>
          </w:p>
          <w:p w14:paraId="005DCDA0" w14:textId="77777777" w:rsidR="003D743B" w:rsidRPr="004A38AE" w:rsidRDefault="003D743B" w:rsidP="003D743B">
            <w:pPr>
              <w:spacing w:after="0" w:line="240" w:lineRule="auto"/>
              <w:ind w:hanging="84"/>
              <w:jc w:val="center"/>
              <w:rPr>
                <w:rFonts w:eastAsia="Calibri" w:cs="Arial"/>
                <w:b/>
                <w:spacing w:val="60"/>
                <w:lang w:eastAsia="en-US"/>
              </w:rPr>
            </w:pPr>
            <w:r w:rsidRPr="004A38AE">
              <w:rPr>
                <w:rFonts w:eastAsia="Calibri" w:cs="Arial"/>
                <w:b/>
                <w:spacing w:val="60"/>
                <w:lang w:eastAsia="en-US"/>
              </w:rPr>
              <w:t>РОССИЙСКОЙ ФЕДЕРАЦИИ</w:t>
            </w:r>
          </w:p>
          <w:p w14:paraId="05BEFD38" w14:textId="77777777" w:rsidR="009C556B" w:rsidRPr="009C556B" w:rsidRDefault="009C556B" w:rsidP="009C556B">
            <w:pPr>
              <w:spacing w:after="0" w:line="312" w:lineRule="auto"/>
              <w:ind w:left="-181" w:firstLine="0"/>
              <w:jc w:val="center"/>
              <w:rPr>
                <w:rFonts w:ascii="Times New Roman" w:eastAsia="Droid Sans Fallback" w:hAnsi="Times New Roman" w:cs="Arial"/>
                <w:b/>
                <w:szCs w:val="24"/>
                <w:lang w:eastAsia="en-US"/>
              </w:rPr>
            </w:pPr>
          </w:p>
        </w:tc>
        <w:tc>
          <w:tcPr>
            <w:tcW w:w="2582" w:type="dxa"/>
            <w:shd w:val="clear" w:color="auto" w:fill="FFFFFF"/>
            <w:vAlign w:val="center"/>
          </w:tcPr>
          <w:p w14:paraId="16D4E532" w14:textId="77777777" w:rsidR="003D743B" w:rsidRDefault="003D743B" w:rsidP="003D743B">
            <w:pPr>
              <w:spacing w:after="0" w:line="240" w:lineRule="auto"/>
              <w:ind w:left="62" w:firstLine="0"/>
              <w:jc w:val="center"/>
              <w:rPr>
                <w:rFonts w:cs="Arial"/>
                <w:b/>
                <w:sz w:val="28"/>
                <w:szCs w:val="36"/>
              </w:rPr>
            </w:pPr>
          </w:p>
          <w:p w14:paraId="16988B8C" w14:textId="77777777" w:rsidR="003D743B" w:rsidRDefault="003D743B" w:rsidP="003D743B">
            <w:pPr>
              <w:spacing w:after="0" w:line="240" w:lineRule="auto"/>
              <w:ind w:left="62" w:firstLine="0"/>
              <w:jc w:val="center"/>
              <w:rPr>
                <w:rFonts w:cs="Arial"/>
                <w:b/>
                <w:sz w:val="28"/>
                <w:szCs w:val="36"/>
              </w:rPr>
            </w:pPr>
          </w:p>
          <w:p w14:paraId="6B47CDFB" w14:textId="6360E0AF" w:rsidR="003D743B" w:rsidRPr="004A38AE" w:rsidRDefault="003D743B" w:rsidP="003D743B">
            <w:pPr>
              <w:spacing w:after="0" w:line="240" w:lineRule="auto"/>
              <w:ind w:left="62" w:firstLine="0"/>
              <w:jc w:val="center"/>
              <w:rPr>
                <w:rFonts w:cs="Arial"/>
                <w:b/>
                <w:sz w:val="28"/>
                <w:szCs w:val="36"/>
              </w:rPr>
            </w:pPr>
            <w:r w:rsidRPr="004A38AE">
              <w:rPr>
                <w:rFonts w:cs="Arial"/>
                <w:b/>
                <w:sz w:val="28"/>
                <w:szCs w:val="36"/>
              </w:rPr>
              <w:t>ПНСТ</w:t>
            </w:r>
          </w:p>
          <w:p w14:paraId="3CB619AF" w14:textId="77777777" w:rsidR="003D743B" w:rsidRPr="004A38AE" w:rsidRDefault="003D743B" w:rsidP="003D743B">
            <w:pPr>
              <w:spacing w:after="0" w:line="240" w:lineRule="auto"/>
              <w:ind w:left="62" w:firstLine="0"/>
              <w:jc w:val="center"/>
              <w:rPr>
                <w:rFonts w:ascii="Times New Roman" w:eastAsia="Droid Sans Fallback" w:hAnsi="Times New Roman" w:cs="Arial"/>
                <w:b/>
                <w:sz w:val="32"/>
                <w:szCs w:val="36"/>
                <w:lang w:eastAsia="en-US"/>
              </w:rPr>
            </w:pPr>
            <w:r w:rsidRPr="004A38AE">
              <w:rPr>
                <w:rFonts w:cs="Arial"/>
                <w:b/>
                <w:sz w:val="28"/>
                <w:szCs w:val="36"/>
              </w:rPr>
              <w:t>(проект)</w:t>
            </w:r>
          </w:p>
          <w:p w14:paraId="59790FE9" w14:textId="7C12EFC6" w:rsidR="009C556B" w:rsidRPr="009C556B" w:rsidRDefault="009C556B" w:rsidP="000329EB">
            <w:pPr>
              <w:spacing w:after="0" w:line="300" w:lineRule="auto"/>
              <w:ind w:left="62" w:firstLine="0"/>
              <w:jc w:val="left"/>
              <w:rPr>
                <w:rFonts w:ascii="Times New Roman" w:eastAsia="Droid Sans Fallback" w:hAnsi="Times New Roman" w:cs="Arial"/>
                <w:b/>
                <w:sz w:val="36"/>
                <w:szCs w:val="36"/>
                <w:lang w:eastAsia="en-US"/>
              </w:rPr>
            </w:pPr>
          </w:p>
        </w:tc>
      </w:tr>
    </w:tbl>
    <w:p w14:paraId="6349E65F" w14:textId="77777777" w:rsidR="009752F2" w:rsidRPr="00487D0D" w:rsidRDefault="009752F2" w:rsidP="009752F2">
      <w:pPr>
        <w:pStyle w:val="a4"/>
        <w:tabs>
          <w:tab w:val="clear" w:pos="4677"/>
          <w:tab w:val="clear" w:pos="9355"/>
        </w:tabs>
        <w:ind w:firstLine="0"/>
        <w:rPr>
          <w:rFonts w:cs="Arial"/>
          <w:sz w:val="40"/>
        </w:rPr>
      </w:pPr>
    </w:p>
    <w:p w14:paraId="2517C52C" w14:textId="77777777" w:rsidR="009C556B" w:rsidRDefault="009C556B" w:rsidP="009C556B">
      <w:pPr>
        <w:suppressAutoHyphens/>
        <w:spacing w:after="0" w:line="360" w:lineRule="auto"/>
        <w:jc w:val="center"/>
        <w:rPr>
          <w:rFonts w:eastAsia="Droid Sans Fallback" w:cs="Arial"/>
          <w:b/>
          <w:bCs/>
          <w:color w:val="00000A"/>
          <w:szCs w:val="24"/>
          <w:lang w:eastAsia="en-US"/>
        </w:rPr>
      </w:pPr>
    </w:p>
    <w:p w14:paraId="1BF3E9BA" w14:textId="77777777" w:rsidR="009C556B" w:rsidRDefault="009C556B" w:rsidP="009C556B">
      <w:pPr>
        <w:suppressAutoHyphens/>
        <w:spacing w:after="0" w:line="360" w:lineRule="auto"/>
        <w:jc w:val="center"/>
        <w:rPr>
          <w:rFonts w:eastAsia="Droid Sans Fallback" w:cs="Arial"/>
          <w:b/>
          <w:bCs/>
          <w:color w:val="00000A"/>
          <w:szCs w:val="24"/>
          <w:lang w:eastAsia="en-US"/>
        </w:rPr>
      </w:pPr>
    </w:p>
    <w:p w14:paraId="775A35A5" w14:textId="77777777" w:rsidR="009C556B" w:rsidRPr="00FB4D95" w:rsidRDefault="000329EB" w:rsidP="00FB4D95">
      <w:pPr>
        <w:suppressAutoHyphens/>
        <w:spacing w:after="0" w:line="360" w:lineRule="auto"/>
        <w:ind w:firstLine="0"/>
        <w:jc w:val="center"/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</w:pPr>
      <w:r w:rsidRPr="00FB4D95"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  <w:t>Компьютерные модели и моделирование</w:t>
      </w:r>
    </w:p>
    <w:p w14:paraId="5AC8FA2B" w14:textId="0F21CB4B" w:rsidR="009C556B" w:rsidRPr="00FB4D95" w:rsidRDefault="00C54678" w:rsidP="00653F1E">
      <w:pPr>
        <w:suppressAutoHyphens/>
        <w:spacing w:after="0" w:line="360" w:lineRule="auto"/>
        <w:ind w:firstLine="0"/>
        <w:jc w:val="center"/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</w:pPr>
      <w:r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  <w:t>ЦИФРОВЫЕ ДВОЙНИКИ</w:t>
      </w:r>
      <w:r w:rsidR="00A64F17"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  <w:t xml:space="preserve"> АВИАЦИОННЫХ</w:t>
      </w:r>
      <w:r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  <w:t xml:space="preserve"> ГАЗОТУРБИННЫХ ДВИГАТЕЛЕЙ</w:t>
      </w:r>
    </w:p>
    <w:p w14:paraId="6B322DF1" w14:textId="09630282" w:rsidR="009C556B" w:rsidRPr="00FB4D95" w:rsidRDefault="009C556B" w:rsidP="00653F1E">
      <w:pPr>
        <w:suppressAutoHyphens/>
        <w:spacing w:after="0" w:line="360" w:lineRule="auto"/>
        <w:ind w:firstLine="0"/>
        <w:jc w:val="center"/>
        <w:rPr>
          <w:rFonts w:eastAsia="Droid Sans Fallback" w:cs="Arial"/>
          <w:b/>
          <w:bCs/>
          <w:color w:val="00000A"/>
          <w:sz w:val="32"/>
          <w:szCs w:val="24"/>
          <w:lang w:eastAsia="en-US"/>
        </w:rPr>
      </w:pPr>
      <w:r w:rsidRPr="00FB4D95"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  <w:t xml:space="preserve">Общие </w:t>
      </w:r>
      <w:r w:rsidR="00A64F17">
        <w:rPr>
          <w:rFonts w:eastAsia="Droid Sans Fallback" w:cs="Arial"/>
          <w:b/>
          <w:bCs/>
          <w:color w:val="00000A"/>
          <w:sz w:val="40"/>
          <w:szCs w:val="24"/>
          <w:lang w:eastAsia="en-US"/>
        </w:rPr>
        <w:t>положения</w:t>
      </w:r>
    </w:p>
    <w:p w14:paraId="7F196D15" w14:textId="77777777" w:rsidR="009C556B" w:rsidRPr="00DF0026" w:rsidRDefault="009C556B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0D7ACC9F" w14:textId="77777777" w:rsidR="009C556B" w:rsidRDefault="009C556B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3B08AB55" w14:textId="3CF45873" w:rsidR="00E92410" w:rsidRDefault="003D743B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2"/>
        </w:rPr>
        <w:t>(проект)</w:t>
      </w:r>
    </w:p>
    <w:p w14:paraId="56A19EDD" w14:textId="045FB934" w:rsidR="004E1CF2" w:rsidRPr="004E1CF2" w:rsidRDefault="004E1CF2" w:rsidP="004E1CF2">
      <w:pPr>
        <w:ind w:firstLine="0"/>
        <w:jc w:val="center"/>
        <w:rPr>
          <w:b/>
          <w:sz w:val="20"/>
          <w:szCs w:val="20"/>
        </w:rPr>
      </w:pPr>
    </w:p>
    <w:p w14:paraId="11586CF7" w14:textId="77777777" w:rsidR="00E92410" w:rsidRDefault="00E92410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0858E9B2" w14:textId="77777777" w:rsidR="00E92410" w:rsidRDefault="00E92410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5609FA59" w14:textId="77777777" w:rsidR="004E1CF2" w:rsidRDefault="004E1CF2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57D61A5F" w14:textId="77777777" w:rsidR="00653F1E" w:rsidRDefault="00653F1E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4BBE99E2" w14:textId="77777777" w:rsidR="009C556B" w:rsidRDefault="009C556B" w:rsidP="009C556B">
      <w:pPr>
        <w:spacing w:line="276" w:lineRule="auto"/>
        <w:jc w:val="center"/>
        <w:rPr>
          <w:rFonts w:cs="Arial"/>
          <w:b/>
          <w:sz w:val="28"/>
          <w:szCs w:val="28"/>
        </w:rPr>
      </w:pPr>
    </w:p>
    <w:p w14:paraId="3570CCF7" w14:textId="4F3DB3C0" w:rsidR="00350C12" w:rsidRPr="00DF0026" w:rsidRDefault="003D743B" w:rsidP="003D743B">
      <w:pPr>
        <w:spacing w:line="276" w:lineRule="auto"/>
        <w:ind w:firstLine="0"/>
        <w:jc w:val="center"/>
        <w:rPr>
          <w:rFonts w:cs="Arial"/>
          <w:b/>
          <w:sz w:val="28"/>
          <w:szCs w:val="28"/>
        </w:rPr>
      </w:pPr>
      <w:r w:rsidRPr="007E52C9">
        <w:rPr>
          <w:rFonts w:cs="Arial"/>
          <w:b/>
        </w:rPr>
        <w:t>Настоящий проект стандарта не подлежит применению до его утверждения</w:t>
      </w:r>
    </w:p>
    <w:p w14:paraId="5702B285" w14:textId="77777777" w:rsidR="00B11D3F" w:rsidRPr="00487D0D" w:rsidRDefault="00B11D3F" w:rsidP="00423F70">
      <w:pPr>
        <w:spacing w:after="0" w:line="360" w:lineRule="auto"/>
        <w:ind w:firstLine="0"/>
        <w:rPr>
          <w:b/>
          <w:szCs w:val="24"/>
        </w:rPr>
      </w:pPr>
    </w:p>
    <w:p w14:paraId="1D87706F" w14:textId="77777777" w:rsidR="00661DEA" w:rsidRPr="00FB4D95" w:rsidRDefault="00661DEA" w:rsidP="00186E40">
      <w:pPr>
        <w:pStyle w:val="zzForeword"/>
        <w:keepLines/>
        <w:tabs>
          <w:tab w:val="left" w:pos="2115"/>
          <w:tab w:val="center" w:pos="4864"/>
        </w:tabs>
        <w:spacing w:before="240" w:after="240" w:line="360" w:lineRule="auto"/>
        <w:jc w:val="center"/>
        <w:rPr>
          <w:rFonts w:cs="Arial"/>
          <w:color w:val="00000A"/>
          <w:szCs w:val="28"/>
          <w:lang w:val="ru-RU"/>
        </w:rPr>
      </w:pPr>
      <w:bookmarkStart w:id="0" w:name="_Toc304978798"/>
      <w:r w:rsidRPr="00FB4D95">
        <w:rPr>
          <w:rFonts w:cs="Arial"/>
          <w:color w:val="00000A"/>
          <w:szCs w:val="28"/>
          <w:lang w:val="ru-RU"/>
        </w:rPr>
        <w:lastRenderedPageBreak/>
        <w:t>Предисловие</w:t>
      </w:r>
    </w:p>
    <w:p w14:paraId="6FF11D2D" w14:textId="2E1B93AD" w:rsidR="00CD2B2A" w:rsidRPr="003D743B" w:rsidRDefault="00CD2B2A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  <w:r w:rsidRPr="00FB4D95">
        <w:rPr>
          <w:color w:val="auto"/>
          <w:sz w:val="24"/>
          <w:szCs w:val="28"/>
        </w:rPr>
        <w:t>1</w:t>
      </w:r>
      <w:r w:rsidR="008C2E64">
        <w:rPr>
          <w:color w:val="auto"/>
          <w:sz w:val="24"/>
          <w:szCs w:val="28"/>
        </w:rPr>
        <w:t> </w:t>
      </w:r>
      <w:r w:rsidRPr="00FB4D95">
        <w:rPr>
          <w:color w:val="auto"/>
          <w:sz w:val="24"/>
          <w:szCs w:val="28"/>
        </w:rPr>
        <w:t xml:space="preserve">РАЗРАБОТАН </w:t>
      </w:r>
      <w:r w:rsidR="003D743B" w:rsidRPr="00BF621A">
        <w:rPr>
          <w:color w:val="auto"/>
          <w:sz w:val="24"/>
          <w:szCs w:val="28"/>
        </w:rPr>
        <w:t>Государственны</w:t>
      </w:r>
      <w:r w:rsidR="003D743B">
        <w:rPr>
          <w:color w:val="auto"/>
          <w:sz w:val="24"/>
          <w:szCs w:val="28"/>
        </w:rPr>
        <w:t>м</w:t>
      </w:r>
      <w:r w:rsidR="003D743B" w:rsidRPr="00BF621A">
        <w:rPr>
          <w:color w:val="auto"/>
          <w:sz w:val="24"/>
          <w:szCs w:val="28"/>
        </w:rPr>
        <w:t xml:space="preserve"> научны</w:t>
      </w:r>
      <w:r w:rsidR="003D743B">
        <w:rPr>
          <w:color w:val="auto"/>
          <w:sz w:val="24"/>
          <w:szCs w:val="28"/>
        </w:rPr>
        <w:t>м</w:t>
      </w:r>
      <w:r w:rsidR="003D743B" w:rsidRPr="00BF621A">
        <w:rPr>
          <w:color w:val="auto"/>
          <w:sz w:val="24"/>
          <w:szCs w:val="28"/>
        </w:rPr>
        <w:t xml:space="preserve"> центр</w:t>
      </w:r>
      <w:r w:rsidR="003D743B">
        <w:rPr>
          <w:color w:val="auto"/>
          <w:sz w:val="24"/>
          <w:szCs w:val="28"/>
        </w:rPr>
        <w:t>ом</w:t>
      </w:r>
      <w:r w:rsidR="003D743B" w:rsidRPr="00BF621A">
        <w:rPr>
          <w:color w:val="auto"/>
          <w:sz w:val="24"/>
          <w:szCs w:val="28"/>
        </w:rPr>
        <w:t>, федеральн</w:t>
      </w:r>
      <w:r w:rsidR="003D743B">
        <w:rPr>
          <w:color w:val="auto"/>
          <w:sz w:val="24"/>
          <w:szCs w:val="28"/>
        </w:rPr>
        <w:t>ым</w:t>
      </w:r>
      <w:r w:rsidR="003D743B" w:rsidRPr="00BF621A">
        <w:rPr>
          <w:color w:val="auto"/>
          <w:sz w:val="24"/>
          <w:szCs w:val="28"/>
        </w:rPr>
        <w:t xml:space="preserve"> автономн</w:t>
      </w:r>
      <w:r w:rsidR="003D743B">
        <w:rPr>
          <w:color w:val="auto"/>
          <w:sz w:val="24"/>
          <w:szCs w:val="28"/>
        </w:rPr>
        <w:t>ым</w:t>
      </w:r>
      <w:r w:rsidR="003D743B" w:rsidRPr="00BF621A">
        <w:rPr>
          <w:color w:val="auto"/>
          <w:sz w:val="24"/>
          <w:szCs w:val="28"/>
        </w:rPr>
        <w:t xml:space="preserve"> учреждение</w:t>
      </w:r>
      <w:r w:rsidR="003D743B">
        <w:rPr>
          <w:color w:val="auto"/>
          <w:sz w:val="24"/>
          <w:szCs w:val="28"/>
        </w:rPr>
        <w:t>м</w:t>
      </w:r>
      <w:r w:rsidR="003D743B" w:rsidRPr="00BF621A">
        <w:rPr>
          <w:color w:val="auto"/>
          <w:sz w:val="24"/>
          <w:szCs w:val="28"/>
        </w:rPr>
        <w:t xml:space="preserve"> «Центральный институт авиационного моторостроения имени </w:t>
      </w:r>
      <w:proofErr w:type="gramStart"/>
      <w:r w:rsidR="003D743B" w:rsidRPr="00BF621A">
        <w:rPr>
          <w:color w:val="auto"/>
          <w:sz w:val="24"/>
          <w:szCs w:val="28"/>
        </w:rPr>
        <w:t>П.И.</w:t>
      </w:r>
      <w:proofErr w:type="gramEnd"/>
      <w:r w:rsidR="003D743B" w:rsidRPr="00BF621A">
        <w:rPr>
          <w:color w:val="auto"/>
          <w:sz w:val="24"/>
          <w:szCs w:val="28"/>
        </w:rPr>
        <w:t xml:space="preserve"> Баранова»</w:t>
      </w:r>
      <w:r w:rsidR="003D743B">
        <w:rPr>
          <w:color w:val="auto"/>
          <w:sz w:val="24"/>
          <w:szCs w:val="28"/>
        </w:rPr>
        <w:t xml:space="preserve"> (ФАУ «ЦИАМ им. П.И. Баранова»)</w:t>
      </w:r>
    </w:p>
    <w:p w14:paraId="0FF932CC" w14:textId="77777777" w:rsidR="000329EB" w:rsidRPr="00FB4D95" w:rsidRDefault="000329EB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</w:p>
    <w:p w14:paraId="661E81DE" w14:textId="77777777" w:rsidR="00CD2B2A" w:rsidRDefault="00CD2B2A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  <w:r w:rsidRPr="00FB4D95">
        <w:rPr>
          <w:color w:val="auto"/>
          <w:sz w:val="24"/>
          <w:szCs w:val="28"/>
        </w:rPr>
        <w:t>2</w:t>
      </w:r>
      <w:r w:rsidR="008C2E64">
        <w:rPr>
          <w:color w:val="auto"/>
          <w:sz w:val="24"/>
          <w:szCs w:val="28"/>
        </w:rPr>
        <w:t> </w:t>
      </w:r>
      <w:r w:rsidRPr="00FB4D95">
        <w:rPr>
          <w:color w:val="auto"/>
          <w:sz w:val="24"/>
          <w:szCs w:val="28"/>
        </w:rPr>
        <w:t>ВНЕСЕН Техническим комитетом по стандартизации ТК</w:t>
      </w:r>
      <w:r w:rsidR="008C2E64">
        <w:rPr>
          <w:color w:val="auto"/>
          <w:sz w:val="24"/>
          <w:szCs w:val="28"/>
        </w:rPr>
        <w:t> </w:t>
      </w:r>
      <w:r w:rsidRPr="00FB4D95">
        <w:rPr>
          <w:color w:val="auto"/>
          <w:sz w:val="24"/>
          <w:szCs w:val="28"/>
        </w:rPr>
        <w:t>700 «Математическое моделирование и высокопроизводительные вычислительные технологии»</w:t>
      </w:r>
    </w:p>
    <w:p w14:paraId="3B68FF9C" w14:textId="77777777" w:rsidR="000329EB" w:rsidRPr="00FB4D95" w:rsidRDefault="000329EB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</w:p>
    <w:p w14:paraId="4622D4F8" w14:textId="77777777" w:rsidR="00CD2B2A" w:rsidRDefault="008C2E64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3 </w:t>
      </w:r>
      <w:r w:rsidR="00CD2B2A" w:rsidRPr="00FB4D95">
        <w:rPr>
          <w:color w:val="auto"/>
          <w:sz w:val="24"/>
          <w:szCs w:val="28"/>
        </w:rPr>
        <w:t xml:space="preserve">УТВЕРЖДЕН И ВВЕДЕН В ДЕЙСТВИЕ Приказом Федерального агентства по техническому регулированию и метрологии </w:t>
      </w:r>
      <w:r w:rsidR="007E665E" w:rsidRPr="00FB4D95">
        <w:rPr>
          <w:color w:val="auto"/>
          <w:sz w:val="24"/>
          <w:szCs w:val="28"/>
        </w:rPr>
        <w:t>от _________ г.      № ____________</w:t>
      </w:r>
    </w:p>
    <w:p w14:paraId="41510B01" w14:textId="77777777" w:rsidR="000329EB" w:rsidRPr="00FB4D95" w:rsidRDefault="000329EB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</w:p>
    <w:p w14:paraId="5D200831" w14:textId="77777777" w:rsidR="00661DEA" w:rsidRPr="00FB4D95" w:rsidRDefault="00CD2B2A" w:rsidP="000329EB">
      <w:pPr>
        <w:pStyle w:val="VVBodyVV"/>
        <w:spacing w:line="360" w:lineRule="auto"/>
        <w:ind w:firstLine="709"/>
        <w:rPr>
          <w:color w:val="auto"/>
          <w:sz w:val="24"/>
          <w:szCs w:val="28"/>
        </w:rPr>
      </w:pPr>
      <w:r w:rsidRPr="00FB4D95">
        <w:rPr>
          <w:color w:val="auto"/>
          <w:sz w:val="24"/>
          <w:szCs w:val="28"/>
        </w:rPr>
        <w:t>4 ВВЕДЕН ВПЕРВЫЕ</w:t>
      </w:r>
    </w:p>
    <w:p w14:paraId="30E7300B" w14:textId="77777777" w:rsidR="007E665E" w:rsidRPr="008C2E64" w:rsidRDefault="007E665E" w:rsidP="008C2E64">
      <w:pPr>
        <w:spacing w:before="240" w:line="240" w:lineRule="auto"/>
        <w:rPr>
          <w:rFonts w:cs="Arial"/>
          <w:i/>
          <w:sz w:val="20"/>
          <w:szCs w:val="20"/>
        </w:rPr>
      </w:pPr>
      <w:r w:rsidRPr="008C2E64">
        <w:rPr>
          <w:rFonts w:cs="Arial"/>
          <w:i/>
          <w:sz w:val="20"/>
          <w:szCs w:val="20"/>
        </w:rPr>
        <w:t>Правила применения настоящего стандарта установлены в статье 26 Федерального закона от 29 июня 2015 г. №162-ФЗ «О стандартизации в Российской Федерации». Информация об изменениях к настоящему стандарту публикуется в ежегодном (по состоянию на 1 января текущего года) информационном указателе «Национальные стандарты». В случае пересмотра (замены) или отмены настоящего стандарта соответствующее уведомление будет опубликовано в ближайшем выпуске ежемесячного информационного указателя «Национальные стандарты». Соответствующая информация, уведомление и тексты размещаются также в информационной системе общего пользования – на официальном сайте Федерального агентства по техническому регулированию и метрологии в сети Интернет (</w:t>
      </w:r>
      <w:hyperlink r:id="rId9" w:history="1">
        <w:r w:rsidRPr="008C2E64">
          <w:rPr>
            <w:rStyle w:val="a3"/>
            <w:rFonts w:cs="Arial"/>
            <w:i/>
            <w:color w:val="auto"/>
            <w:sz w:val="20"/>
            <w:szCs w:val="20"/>
            <w:u w:val="none"/>
            <w:lang w:val="en-US"/>
          </w:rPr>
          <w:t>www</w:t>
        </w:r>
        <w:r w:rsidRPr="008C2E64">
          <w:rPr>
            <w:rStyle w:val="a3"/>
            <w:rFonts w:cs="Arial"/>
            <w:i/>
            <w:color w:val="auto"/>
            <w:sz w:val="20"/>
            <w:szCs w:val="20"/>
            <w:u w:val="none"/>
          </w:rPr>
          <w:t>.rst.gov.ru</w:t>
        </w:r>
      </w:hyperlink>
      <w:r w:rsidRPr="008C2E64">
        <w:rPr>
          <w:rFonts w:cs="Arial"/>
          <w:i/>
          <w:sz w:val="20"/>
          <w:szCs w:val="20"/>
        </w:rPr>
        <w:t>)</w:t>
      </w:r>
      <w:r w:rsidR="002C1158" w:rsidRPr="008C2E64">
        <w:rPr>
          <w:rFonts w:cs="Arial"/>
          <w:i/>
          <w:sz w:val="20"/>
          <w:szCs w:val="20"/>
        </w:rPr>
        <w:t>.</w:t>
      </w:r>
    </w:p>
    <w:p w14:paraId="302AF395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7ACF6FF2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0306886F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2CACC4FF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7B0E26BA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68F0B856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75DCA45D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2C9A7DEB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3DDD7D35" w14:textId="77777777" w:rsidR="0087259A" w:rsidRPr="00FB4D95" w:rsidRDefault="0087259A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7519361D" w14:textId="77777777" w:rsidR="003C729E" w:rsidRPr="00FB4D95" w:rsidRDefault="003C729E" w:rsidP="00A33D6B">
      <w:pPr>
        <w:pStyle w:val="VVBodyVV"/>
        <w:spacing w:line="240" w:lineRule="auto"/>
        <w:ind w:firstLine="709"/>
        <w:rPr>
          <w:color w:val="auto"/>
          <w:sz w:val="22"/>
          <w:szCs w:val="24"/>
          <w:highlight w:val="yellow"/>
        </w:rPr>
      </w:pPr>
    </w:p>
    <w:p w14:paraId="633DEAE6" w14:textId="77777777" w:rsidR="00530F75" w:rsidRDefault="00530F75" w:rsidP="007E665E"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99"/>
        </w:tabs>
        <w:suppressAutoHyphens/>
        <w:spacing w:after="120" w:line="360" w:lineRule="auto"/>
        <w:ind w:firstLine="720"/>
        <w:jc w:val="right"/>
        <w:rPr>
          <w:rFonts w:eastAsia="Arial" w:cs="Arial"/>
          <w:kern w:val="2"/>
          <w:sz w:val="22"/>
          <w:szCs w:val="24"/>
          <w:lang w:eastAsia="ar-SA"/>
        </w:rPr>
      </w:pPr>
    </w:p>
    <w:p w14:paraId="596956D7" w14:textId="77777777" w:rsidR="00530F75" w:rsidRDefault="00530F75" w:rsidP="007E665E"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99"/>
        </w:tabs>
        <w:suppressAutoHyphens/>
        <w:spacing w:after="120" w:line="360" w:lineRule="auto"/>
        <w:ind w:firstLine="720"/>
        <w:jc w:val="right"/>
        <w:rPr>
          <w:rFonts w:eastAsia="Arial" w:cs="Arial"/>
          <w:kern w:val="2"/>
          <w:sz w:val="22"/>
          <w:szCs w:val="24"/>
          <w:lang w:eastAsia="ar-SA"/>
        </w:rPr>
      </w:pPr>
    </w:p>
    <w:p w14:paraId="3935556A" w14:textId="77777777" w:rsidR="00530F75" w:rsidRDefault="00530F75" w:rsidP="007E665E"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99"/>
        </w:tabs>
        <w:suppressAutoHyphens/>
        <w:spacing w:after="120" w:line="360" w:lineRule="auto"/>
        <w:ind w:firstLine="720"/>
        <w:jc w:val="right"/>
        <w:rPr>
          <w:rFonts w:eastAsia="Arial" w:cs="Arial"/>
          <w:kern w:val="2"/>
          <w:sz w:val="22"/>
          <w:szCs w:val="24"/>
          <w:lang w:eastAsia="ar-SA"/>
        </w:rPr>
      </w:pPr>
    </w:p>
    <w:p w14:paraId="4E1A9F25" w14:textId="77777777" w:rsidR="007E665E" w:rsidRPr="00FB4D95" w:rsidRDefault="007E665E" w:rsidP="007E665E"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699"/>
        </w:tabs>
        <w:suppressAutoHyphens/>
        <w:spacing w:after="120" w:line="360" w:lineRule="auto"/>
        <w:ind w:firstLine="720"/>
        <w:jc w:val="right"/>
        <w:rPr>
          <w:rFonts w:eastAsia="Arial" w:cs="Arial"/>
          <w:kern w:val="2"/>
          <w:sz w:val="20"/>
          <w:szCs w:val="24"/>
          <w:lang w:eastAsia="ar-SA"/>
        </w:rPr>
      </w:pPr>
      <w:r w:rsidRPr="00FB4D95">
        <w:rPr>
          <w:rFonts w:eastAsia="Arial" w:cs="Arial"/>
          <w:kern w:val="2"/>
          <w:sz w:val="20"/>
          <w:szCs w:val="24"/>
          <w:lang w:eastAsia="ar-SA"/>
        </w:rPr>
        <w:sym w:font="Symbol" w:char="F0E3"/>
      </w:r>
      <w:r w:rsidRPr="00FB4D95">
        <w:rPr>
          <w:rFonts w:eastAsia="Arial" w:cs="Arial"/>
          <w:kern w:val="2"/>
          <w:sz w:val="20"/>
          <w:szCs w:val="24"/>
          <w:lang w:eastAsia="ar-SA"/>
        </w:rPr>
        <w:t xml:space="preserve"> Оформление,</w:t>
      </w:r>
      <w:r w:rsidRPr="00FB4D95">
        <w:rPr>
          <w:rFonts w:eastAsia="Arial" w:cs="Calibri"/>
          <w:kern w:val="2"/>
          <w:sz w:val="20"/>
          <w:szCs w:val="24"/>
          <w:lang w:eastAsia="ar-SA"/>
        </w:rPr>
        <w:t xml:space="preserve"> </w:t>
      </w:r>
      <w:r w:rsidRPr="00FB4D95">
        <w:rPr>
          <w:rFonts w:eastAsia="Arial" w:cs="Arial"/>
          <w:kern w:val="2"/>
          <w:sz w:val="20"/>
          <w:szCs w:val="24"/>
          <w:lang w:eastAsia="ar-SA"/>
        </w:rPr>
        <w:t>ФГБУ «РТС», 20</w:t>
      </w:r>
      <w:r w:rsidR="00BC7697">
        <w:rPr>
          <w:rFonts w:eastAsia="Arial" w:cs="Arial"/>
          <w:kern w:val="2"/>
          <w:sz w:val="20"/>
          <w:szCs w:val="24"/>
          <w:lang w:eastAsia="ar-SA"/>
        </w:rPr>
        <w:t>22</w:t>
      </w:r>
    </w:p>
    <w:p w14:paraId="6E582DE6" w14:textId="77777777" w:rsidR="007E665E" w:rsidRPr="00797922" w:rsidRDefault="007E665E" w:rsidP="00AD0BCD">
      <w:pPr>
        <w:pStyle w:val="a6"/>
        <w:spacing w:before="120"/>
        <w:ind w:firstLine="0"/>
        <w:rPr>
          <w:rFonts w:eastAsia="Arial" w:cs="Arial"/>
          <w:kern w:val="2"/>
          <w:sz w:val="20"/>
          <w:szCs w:val="20"/>
          <w:lang w:eastAsia="ar-SA"/>
        </w:rPr>
      </w:pPr>
      <w:r w:rsidRPr="00797922">
        <w:rPr>
          <w:rFonts w:eastAsia="Arial" w:cs="Calibri"/>
          <w:kern w:val="2"/>
          <w:sz w:val="20"/>
          <w:szCs w:val="20"/>
          <w:lang w:eastAsia="ar-SA"/>
        </w:rPr>
        <w:t xml:space="preserve">Настоящий стандарт не может быть полностью или частично воспроизведен, тиражирован и распространен в качестве официального издания без разрешения Федерального агентства по </w:t>
      </w:r>
      <w:r w:rsidRPr="00797922">
        <w:rPr>
          <w:noProof/>
          <w:sz w:val="20"/>
          <w:szCs w:val="20"/>
        </w:rPr>
        <w:t>техническому</w:t>
      </w:r>
      <w:r w:rsidRPr="00797922">
        <w:rPr>
          <w:rFonts w:eastAsia="Arial" w:cs="Calibri"/>
          <w:kern w:val="2"/>
          <w:sz w:val="20"/>
          <w:szCs w:val="20"/>
          <w:lang w:eastAsia="ar-SA"/>
        </w:rPr>
        <w:t xml:space="preserve"> регулированию и метрологии </w:t>
      </w:r>
      <w:r w:rsidRPr="00797922">
        <w:rPr>
          <w:rFonts w:eastAsia="Arial" w:cs="Calibri"/>
          <w:kern w:val="2"/>
          <w:sz w:val="20"/>
          <w:szCs w:val="20"/>
          <w:lang w:eastAsia="ar-SA"/>
        </w:rPr>
        <w:br w:type="page"/>
      </w:r>
    </w:p>
    <w:p w14:paraId="47E5BA21" w14:textId="77777777" w:rsidR="00661DEA" w:rsidRPr="00FB4D95" w:rsidRDefault="00E853ED" w:rsidP="00186E40">
      <w:pPr>
        <w:pStyle w:val="zzForeword"/>
        <w:keepLines/>
        <w:tabs>
          <w:tab w:val="left" w:pos="2115"/>
          <w:tab w:val="center" w:pos="4864"/>
        </w:tabs>
        <w:spacing w:before="240" w:after="240" w:line="360" w:lineRule="auto"/>
        <w:jc w:val="center"/>
        <w:rPr>
          <w:rFonts w:cs="Arial"/>
          <w:color w:val="00000A"/>
          <w:szCs w:val="28"/>
          <w:lang w:val="ru-RU"/>
        </w:rPr>
      </w:pPr>
      <w:r w:rsidRPr="00FB4D95">
        <w:rPr>
          <w:rFonts w:cs="Arial"/>
          <w:color w:val="00000A"/>
          <w:szCs w:val="28"/>
          <w:lang w:val="ru-RU"/>
        </w:rPr>
        <w:lastRenderedPageBreak/>
        <w:t>Содержание</w:t>
      </w:r>
    </w:p>
    <w:bookmarkEnd w:id="0"/>
    <w:p w14:paraId="736C1815" w14:textId="7ADD31C1" w:rsidR="003D743B" w:rsidRDefault="003D743B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1341114" w:history="1">
        <w:r w:rsidRPr="00BF74DA">
          <w:rPr>
            <w:rStyle w:val="a3"/>
            <w:rFonts w:eastAsia="Calibri"/>
            <w:b/>
          </w:rPr>
          <w:t>1</w:t>
        </w:r>
        <w:r w:rsidRPr="00BF74DA">
          <w:rPr>
            <w:rStyle w:val="a3"/>
            <w:b/>
          </w:rPr>
          <w:t xml:space="preserve"> Область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_Toc151341114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4E4CF26" w14:textId="45DB9975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15" w:history="1">
        <w:r w:rsidR="003D743B" w:rsidRPr="00BF74DA">
          <w:rPr>
            <w:rStyle w:val="a3"/>
            <w:rFonts w:eastAsia="Calibri"/>
            <w:b/>
          </w:rPr>
          <w:t>2</w:t>
        </w:r>
        <w:r w:rsidR="003D743B" w:rsidRPr="00BF74DA">
          <w:rPr>
            <w:rStyle w:val="a3"/>
            <w:b/>
          </w:rPr>
          <w:t xml:space="preserve"> Нормативные ссылки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_Toc151341115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1</w:t>
        </w:r>
        <w:r w:rsidR="003D743B">
          <w:rPr>
            <w:webHidden/>
          </w:rPr>
          <w:fldChar w:fldCharType="end"/>
        </w:r>
      </w:hyperlink>
    </w:p>
    <w:p w14:paraId="28EB9F7A" w14:textId="7C0864BA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16" w:history="1">
        <w:r w:rsidR="003D743B" w:rsidRPr="00BF74DA">
          <w:rPr>
            <w:rStyle w:val="a3"/>
            <w:rFonts w:eastAsia="Calibri"/>
            <w:b/>
          </w:rPr>
          <w:t>3</w:t>
        </w:r>
        <w:r w:rsidR="003D743B" w:rsidRPr="00BF74DA">
          <w:rPr>
            <w:rStyle w:val="a3"/>
            <w:b/>
          </w:rPr>
          <w:t xml:space="preserve"> Термины и определения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_Toc151341116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3</w:t>
        </w:r>
        <w:r w:rsidR="003D743B">
          <w:rPr>
            <w:webHidden/>
          </w:rPr>
          <w:fldChar w:fldCharType="end"/>
        </w:r>
      </w:hyperlink>
    </w:p>
    <w:p w14:paraId="7251C769" w14:textId="4E000AF0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17" w:history="1">
        <w:r w:rsidR="003D743B" w:rsidRPr="00BF74DA">
          <w:rPr>
            <w:rStyle w:val="a3"/>
            <w:rFonts w:eastAsia="Calibri"/>
            <w:b/>
          </w:rPr>
          <w:t>4</w:t>
        </w:r>
        <w:r w:rsidR="003D743B" w:rsidRPr="00BF74DA">
          <w:rPr>
            <w:rStyle w:val="a3"/>
            <w:b/>
          </w:rPr>
          <w:t xml:space="preserve"> Сокращения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_Toc151341117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5</w:t>
        </w:r>
        <w:r w:rsidR="003D743B">
          <w:rPr>
            <w:webHidden/>
          </w:rPr>
          <w:fldChar w:fldCharType="end"/>
        </w:r>
      </w:hyperlink>
    </w:p>
    <w:p w14:paraId="465BFAE9" w14:textId="2E2A8F72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18" w:history="1">
        <w:r w:rsidR="003D743B" w:rsidRPr="00BF74DA">
          <w:rPr>
            <w:rStyle w:val="a3"/>
            <w:rFonts w:eastAsia="Calibri"/>
            <w:b/>
          </w:rPr>
          <w:t>5</w:t>
        </w:r>
        <w:r w:rsidR="003D743B" w:rsidRPr="00BF74DA">
          <w:rPr>
            <w:rStyle w:val="a3"/>
            <w:b/>
          </w:rPr>
          <w:t xml:space="preserve"> Общие положения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_Toc151341118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6</w:t>
        </w:r>
        <w:r w:rsidR="003D743B">
          <w:rPr>
            <w:webHidden/>
          </w:rPr>
          <w:fldChar w:fldCharType="end"/>
        </w:r>
      </w:hyperlink>
    </w:p>
    <w:p w14:paraId="4F01EFE6" w14:textId="0D6C6AAF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36" w:history="1">
        <w:r w:rsidR="003D743B" w:rsidRPr="00BF74DA">
          <w:rPr>
            <w:rStyle w:val="a3"/>
            <w:b/>
            <w:bCs/>
          </w:rPr>
          <w:t>6 Общая классификация цифровых двойников газотурбинных двигателей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_Toc151341136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8</w:t>
        </w:r>
        <w:r w:rsidR="003D743B">
          <w:rPr>
            <w:webHidden/>
          </w:rPr>
          <w:fldChar w:fldCharType="end"/>
        </w:r>
      </w:hyperlink>
    </w:p>
    <w:p w14:paraId="134EBC64" w14:textId="3E44090E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46" w:history="1">
        <w:r w:rsidR="003D743B" w:rsidRPr="00BF74DA">
          <w:rPr>
            <w:rStyle w:val="a3"/>
            <w:b/>
            <w:bCs/>
          </w:rPr>
          <w:t>7 Рекомендуемый состав цифровых двойников газотурбинных двигателей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_Toc151341146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9</w:t>
        </w:r>
        <w:r w:rsidR="003D743B">
          <w:rPr>
            <w:webHidden/>
          </w:rPr>
          <w:fldChar w:fldCharType="end"/>
        </w:r>
      </w:hyperlink>
    </w:p>
    <w:p w14:paraId="748A3EE2" w14:textId="08740BFB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166" w:history="1">
        <w:r w:rsidR="003D743B" w:rsidRPr="00BF74DA">
          <w:rPr>
            <w:rStyle w:val="a3"/>
            <w:b/>
            <w:bCs/>
          </w:rPr>
          <w:t>8 Рекомендуемый состав моделируемых физических процессов для цифровых двойников газотурбинных двигателей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_Toc151341166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11</w:t>
        </w:r>
        <w:r w:rsidR="003D743B">
          <w:rPr>
            <w:webHidden/>
          </w:rPr>
          <w:fldChar w:fldCharType="end"/>
        </w:r>
      </w:hyperlink>
    </w:p>
    <w:p w14:paraId="769B48A7" w14:textId="57A9578F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208" w:history="1">
        <w:r w:rsidR="003D743B" w:rsidRPr="00BF74DA">
          <w:rPr>
            <w:rStyle w:val="a3"/>
            <w:rFonts w:eastAsia="Calibri"/>
            <w:b/>
            <w:bCs/>
          </w:rPr>
          <w:t>7</w:t>
        </w:r>
        <w:r w:rsidR="003D743B" w:rsidRPr="00BF74DA">
          <w:rPr>
            <w:rStyle w:val="a3"/>
            <w:b/>
            <w:bCs/>
          </w:rPr>
          <w:t xml:space="preserve"> Цели и задачи применения цифровых двойников газотурбинных двигателе</w:t>
        </w:r>
        <w:r w:rsidR="00553C6E">
          <w:rPr>
            <w:rStyle w:val="a3"/>
            <w:b/>
            <w:bCs/>
          </w:rPr>
          <w:t>й</w:t>
        </w:r>
        <w:r w:rsidR="00553C6E">
          <w:rPr>
            <w:rStyle w:val="a3"/>
            <w:b/>
            <w:bCs/>
          </w:rPr>
          <w:tab/>
        </w:r>
        <w:r w:rsidR="00553C6E">
          <w:rPr>
            <w:rStyle w:val="a3"/>
            <w:b/>
            <w:bCs/>
          </w:rPr>
          <w:tab/>
        </w:r>
        <w:r w:rsidR="00553C6E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_Toc151341208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14</w:t>
        </w:r>
        <w:r w:rsidR="003D743B">
          <w:rPr>
            <w:webHidden/>
          </w:rPr>
          <w:fldChar w:fldCharType="end"/>
        </w:r>
      </w:hyperlink>
    </w:p>
    <w:p w14:paraId="34DAAC48" w14:textId="26B455AC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252" w:history="1">
        <w:r w:rsidR="003D743B" w:rsidRPr="00BF74DA">
          <w:rPr>
            <w:rStyle w:val="a3"/>
            <w:b/>
            <w:bCs/>
          </w:rPr>
          <w:t>9 Общий порядок разработки и применения цифрового двойника газотурбинного двигателя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_Toc151341252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18</w:t>
        </w:r>
        <w:r w:rsidR="003D743B">
          <w:rPr>
            <w:webHidden/>
          </w:rPr>
          <w:fldChar w:fldCharType="end"/>
        </w:r>
      </w:hyperlink>
    </w:p>
    <w:p w14:paraId="65497210" w14:textId="7F1E24A9" w:rsidR="003D743B" w:rsidRDefault="00000000" w:rsidP="00553C6E">
      <w:pPr>
        <w:pStyle w:val="11"/>
        <w:tabs>
          <w:tab w:val="clear" w:pos="8789"/>
          <w:tab w:val="right" w:leader="dot" w:pos="9637"/>
        </w:tabs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51341274" w:history="1">
        <w:r w:rsidR="003D743B" w:rsidRPr="00BF74DA">
          <w:rPr>
            <w:rStyle w:val="a3"/>
            <w:b/>
            <w:bCs/>
          </w:rPr>
          <w:t>10 Участники процесса разработки цифрового двойника газотурбинного двигателя</w:t>
        </w:r>
        <w:r w:rsidR="003D743B">
          <w:rPr>
            <w:webHidden/>
          </w:rPr>
          <w:tab/>
        </w:r>
        <w:r w:rsidR="003D743B">
          <w:rPr>
            <w:webHidden/>
          </w:rPr>
          <w:fldChar w:fldCharType="begin"/>
        </w:r>
        <w:r w:rsidR="003D743B">
          <w:rPr>
            <w:webHidden/>
          </w:rPr>
          <w:instrText xml:space="preserve"> PAGEREF _Toc151341274 \h </w:instrText>
        </w:r>
        <w:r w:rsidR="003D743B">
          <w:rPr>
            <w:webHidden/>
          </w:rPr>
        </w:r>
        <w:r w:rsidR="003D743B">
          <w:rPr>
            <w:webHidden/>
          </w:rPr>
          <w:fldChar w:fldCharType="separate"/>
        </w:r>
        <w:r w:rsidR="003D743B">
          <w:rPr>
            <w:webHidden/>
          </w:rPr>
          <w:t>19</w:t>
        </w:r>
        <w:r w:rsidR="003D743B">
          <w:rPr>
            <w:webHidden/>
          </w:rPr>
          <w:fldChar w:fldCharType="end"/>
        </w:r>
      </w:hyperlink>
    </w:p>
    <w:p w14:paraId="25455FA1" w14:textId="5C4B741C" w:rsidR="00797922" w:rsidRPr="00797922" w:rsidRDefault="003D743B" w:rsidP="00553C6E">
      <w:pPr>
        <w:tabs>
          <w:tab w:val="left" w:pos="2826"/>
          <w:tab w:val="right" w:leader="dot" w:pos="9637"/>
        </w:tabs>
        <w:ind w:firstLine="0"/>
        <w:jc w:val="left"/>
        <w:rPr>
          <w:rFonts w:cs="Arial"/>
          <w:szCs w:val="28"/>
        </w:rPr>
      </w:pPr>
      <w:r>
        <w:rPr>
          <w:rFonts w:eastAsia="Droid Sans Fallback" w:cs="Arial"/>
          <w:noProof/>
          <w:szCs w:val="24"/>
          <w:lang w:eastAsia="en-US"/>
        </w:rPr>
        <w:fldChar w:fldCharType="end"/>
      </w:r>
    </w:p>
    <w:p w14:paraId="717271DC" w14:textId="77777777" w:rsidR="00797922" w:rsidRPr="00797922" w:rsidRDefault="00797922" w:rsidP="00797922">
      <w:pPr>
        <w:rPr>
          <w:rFonts w:cs="Arial"/>
          <w:szCs w:val="28"/>
        </w:rPr>
      </w:pPr>
    </w:p>
    <w:p w14:paraId="2CD6AEA2" w14:textId="77777777" w:rsidR="00797922" w:rsidRPr="00797922" w:rsidRDefault="00797922" w:rsidP="00797922">
      <w:pPr>
        <w:rPr>
          <w:rFonts w:cs="Arial"/>
          <w:szCs w:val="28"/>
        </w:rPr>
      </w:pPr>
    </w:p>
    <w:p w14:paraId="42F63F17" w14:textId="77777777" w:rsidR="00797922" w:rsidRPr="00797922" w:rsidRDefault="00797922" w:rsidP="00797922">
      <w:pPr>
        <w:rPr>
          <w:rFonts w:cs="Arial"/>
          <w:szCs w:val="28"/>
        </w:rPr>
      </w:pPr>
    </w:p>
    <w:p w14:paraId="7BDF1EB5" w14:textId="77777777" w:rsidR="00797922" w:rsidRPr="00797922" w:rsidRDefault="00797922" w:rsidP="00797922">
      <w:pPr>
        <w:rPr>
          <w:rFonts w:cs="Arial"/>
          <w:szCs w:val="28"/>
        </w:rPr>
      </w:pPr>
    </w:p>
    <w:p w14:paraId="39A9FF4A" w14:textId="77777777" w:rsidR="00797922" w:rsidRPr="00797922" w:rsidRDefault="00797922" w:rsidP="00797922">
      <w:pPr>
        <w:rPr>
          <w:rFonts w:cs="Arial"/>
          <w:szCs w:val="28"/>
        </w:rPr>
      </w:pPr>
    </w:p>
    <w:p w14:paraId="49B38556" w14:textId="77777777" w:rsidR="00797922" w:rsidRDefault="00797922" w:rsidP="00797922">
      <w:pPr>
        <w:rPr>
          <w:rFonts w:cs="Arial"/>
          <w:szCs w:val="28"/>
        </w:rPr>
      </w:pPr>
    </w:p>
    <w:p w14:paraId="070F0AB7" w14:textId="77777777" w:rsidR="00797922" w:rsidRPr="00797922" w:rsidRDefault="00797922" w:rsidP="00797922">
      <w:pPr>
        <w:jc w:val="right"/>
        <w:rPr>
          <w:rFonts w:cs="Arial"/>
          <w:szCs w:val="28"/>
        </w:rPr>
      </w:pPr>
    </w:p>
    <w:p w14:paraId="671AB31E" w14:textId="77777777" w:rsidR="00797922" w:rsidRDefault="00797922" w:rsidP="00797922">
      <w:pPr>
        <w:rPr>
          <w:rFonts w:cs="Arial"/>
          <w:szCs w:val="28"/>
        </w:rPr>
      </w:pPr>
    </w:p>
    <w:p w14:paraId="06567F49" w14:textId="77777777" w:rsidR="002338A1" w:rsidRPr="00797922" w:rsidRDefault="002338A1" w:rsidP="00797922">
      <w:pPr>
        <w:rPr>
          <w:rFonts w:cs="Arial"/>
          <w:szCs w:val="28"/>
        </w:rPr>
        <w:sectPr w:rsidR="002338A1" w:rsidRPr="00797922" w:rsidSect="00395C83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134" w:right="1418" w:bottom="1134" w:left="851" w:header="1134" w:footer="1134" w:gutter="0"/>
          <w:pgNumType w:fmt="upperRoman"/>
          <w:cols w:space="708"/>
          <w:titlePg/>
          <w:docGrid w:linePitch="360"/>
        </w:sectPr>
      </w:pPr>
    </w:p>
    <w:p w14:paraId="3F5DD0E3" w14:textId="77777777" w:rsidR="004C2DEE" w:rsidRDefault="004C2DEE" w:rsidP="004C2DEE">
      <w:pPr>
        <w:pBdr>
          <w:bottom w:val="single" w:sz="24" w:space="8" w:color="auto"/>
        </w:pBdr>
        <w:suppressAutoHyphens/>
        <w:spacing w:after="0" w:line="240" w:lineRule="auto"/>
        <w:ind w:firstLine="0"/>
        <w:contextualSpacing/>
        <w:jc w:val="center"/>
        <w:rPr>
          <w:rFonts w:eastAsia="Droid Sans Fallback" w:cs="Arial"/>
          <w:b/>
          <w:color w:val="00000A"/>
          <w:spacing w:val="60"/>
          <w:szCs w:val="24"/>
          <w:lang w:eastAsia="en-US"/>
        </w:rPr>
      </w:pPr>
    </w:p>
    <w:p w14:paraId="0D23653E" w14:textId="15C61ED5" w:rsidR="001A23AD" w:rsidRPr="00487D0D" w:rsidRDefault="003D743B" w:rsidP="004C2DEE">
      <w:pPr>
        <w:pBdr>
          <w:bottom w:val="single" w:sz="24" w:space="8" w:color="auto"/>
        </w:pBdr>
        <w:suppressAutoHyphens/>
        <w:spacing w:after="0" w:line="240" w:lineRule="auto"/>
        <w:ind w:firstLine="0"/>
        <w:contextualSpacing/>
        <w:jc w:val="center"/>
        <w:rPr>
          <w:rFonts w:eastAsia="Droid Sans Fallback" w:cs="Arial"/>
          <w:b/>
          <w:color w:val="00000A"/>
          <w:spacing w:val="60"/>
          <w:szCs w:val="24"/>
          <w:lang w:eastAsia="en-US"/>
        </w:rPr>
      </w:pPr>
      <w:r w:rsidRPr="00D42B8D">
        <w:rPr>
          <w:rFonts w:cs="Arial"/>
          <w:b/>
          <w:spacing w:val="24"/>
          <w:sz w:val="20"/>
          <w:szCs w:val="24"/>
          <w:lang w:bidi="en-US"/>
        </w:rPr>
        <w:t>ПРЕДВАРИТЕЛЬНЫЙ НАЦИОНАЛЬНЫЙ СТАНДАРТ РОССИЙСКОЙ ФЕДЕРАЦИИ</w:t>
      </w:r>
    </w:p>
    <w:p w14:paraId="21EFA7A9" w14:textId="77777777" w:rsidR="003F4463" w:rsidRDefault="00B15F48" w:rsidP="00B15F48">
      <w:pPr>
        <w:spacing w:before="240" w:after="0" w:line="36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Компьютерные модели и моделирование</w:t>
      </w:r>
    </w:p>
    <w:p w14:paraId="01FFB15A" w14:textId="42AF6520" w:rsidR="00530F75" w:rsidRDefault="00C54678" w:rsidP="00B15F48">
      <w:pPr>
        <w:suppressAutoHyphens/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>
        <w:rPr>
          <w:rFonts w:eastAsia="Droid Sans Fallback" w:cs="Arial"/>
          <w:b/>
          <w:bCs/>
          <w:color w:val="00000A"/>
          <w:szCs w:val="24"/>
          <w:lang w:eastAsia="en-US"/>
        </w:rPr>
        <w:t xml:space="preserve">ЦИФРОВЫЕ ДВОЙНИКИ </w:t>
      </w:r>
      <w:r w:rsidR="00A64F17">
        <w:rPr>
          <w:rFonts w:eastAsia="Droid Sans Fallback" w:cs="Arial"/>
          <w:b/>
          <w:bCs/>
          <w:color w:val="00000A"/>
          <w:szCs w:val="24"/>
          <w:lang w:eastAsia="en-US"/>
        </w:rPr>
        <w:t xml:space="preserve">АВИАЦИОННЫХ </w:t>
      </w:r>
      <w:r>
        <w:rPr>
          <w:rFonts w:eastAsia="Droid Sans Fallback" w:cs="Arial"/>
          <w:b/>
          <w:bCs/>
          <w:color w:val="00000A"/>
          <w:szCs w:val="24"/>
          <w:lang w:eastAsia="en-US"/>
        </w:rPr>
        <w:t>ГАЗОТУРБИННЫХ ДВИГАТЕЛЕЙ</w:t>
      </w:r>
    </w:p>
    <w:p w14:paraId="51B50FA4" w14:textId="37D6C236" w:rsidR="00236F80" w:rsidRPr="004725FC" w:rsidRDefault="00236F80" w:rsidP="00236F80">
      <w:pPr>
        <w:suppressAutoHyphens/>
        <w:spacing w:after="0" w:line="360" w:lineRule="auto"/>
        <w:ind w:firstLine="0"/>
        <w:jc w:val="center"/>
        <w:rPr>
          <w:rFonts w:eastAsia="Droid Sans Fallback" w:cs="Arial"/>
          <w:b/>
          <w:bCs/>
          <w:color w:val="00000A"/>
          <w:szCs w:val="24"/>
          <w:lang w:eastAsia="en-US"/>
        </w:rPr>
      </w:pPr>
      <w:r>
        <w:rPr>
          <w:rFonts w:eastAsia="Droid Sans Fallback" w:cs="Arial"/>
          <w:b/>
          <w:bCs/>
          <w:color w:val="00000A"/>
          <w:szCs w:val="24"/>
          <w:lang w:eastAsia="en-US"/>
        </w:rPr>
        <w:t>Общие</w:t>
      </w:r>
      <w:r w:rsidRPr="004725FC">
        <w:rPr>
          <w:rFonts w:eastAsia="Droid Sans Fallback" w:cs="Arial"/>
          <w:b/>
          <w:bCs/>
          <w:color w:val="00000A"/>
          <w:szCs w:val="24"/>
          <w:lang w:eastAsia="en-US"/>
        </w:rPr>
        <w:t xml:space="preserve"> </w:t>
      </w:r>
      <w:r w:rsidR="00A64F17">
        <w:rPr>
          <w:rFonts w:eastAsia="Droid Sans Fallback" w:cs="Arial"/>
          <w:b/>
          <w:bCs/>
          <w:color w:val="00000A"/>
          <w:szCs w:val="24"/>
          <w:lang w:eastAsia="en-US"/>
        </w:rPr>
        <w:t>положения</w:t>
      </w:r>
    </w:p>
    <w:p w14:paraId="3A5CF2BB" w14:textId="77777777" w:rsidR="000B7B95" w:rsidRPr="00C54678" w:rsidRDefault="000B7B95" w:rsidP="00B15F48">
      <w:pPr>
        <w:pBdr>
          <w:bottom w:val="single" w:sz="18" w:space="1" w:color="auto"/>
        </w:pBdr>
        <w:suppressAutoHyphens/>
        <w:spacing w:after="0" w:line="240" w:lineRule="auto"/>
        <w:ind w:firstLine="0"/>
        <w:jc w:val="center"/>
        <w:rPr>
          <w:rFonts w:eastAsia="Droid Sans Fallback" w:cs="Arial"/>
          <w:color w:val="00000A"/>
          <w:szCs w:val="24"/>
          <w:lang w:val="en-US" w:eastAsia="en-US"/>
        </w:rPr>
      </w:pPr>
      <w:r w:rsidRPr="00C54678">
        <w:rPr>
          <w:rFonts w:eastAsia="Droid Sans Fallback" w:cs="Arial"/>
          <w:color w:val="00000A"/>
          <w:szCs w:val="24"/>
          <w:lang w:val="en-US" w:eastAsia="en-US"/>
        </w:rPr>
        <w:t xml:space="preserve">Computer models and simulation. </w:t>
      </w:r>
    </w:p>
    <w:p w14:paraId="0B11D379" w14:textId="396E0F9D" w:rsidR="000B7B95" w:rsidRPr="00FC0466" w:rsidRDefault="00C54678" w:rsidP="000B7B95">
      <w:pPr>
        <w:pBdr>
          <w:bottom w:val="single" w:sz="18" w:space="1" w:color="auto"/>
        </w:pBdr>
        <w:suppressAutoHyphens/>
        <w:spacing w:after="0" w:line="240" w:lineRule="auto"/>
        <w:jc w:val="center"/>
        <w:rPr>
          <w:rFonts w:cs="Arial"/>
          <w:sz w:val="16"/>
          <w:szCs w:val="16"/>
          <w:lang w:val="en-US"/>
        </w:rPr>
      </w:pPr>
      <w:r w:rsidRPr="00C54678">
        <w:rPr>
          <w:rFonts w:eastAsia="Droid Sans Fallback" w:cs="Arial"/>
          <w:color w:val="00000A"/>
          <w:szCs w:val="24"/>
          <w:lang w:val="en-US" w:eastAsia="en-US"/>
        </w:rPr>
        <w:t xml:space="preserve">Digital </w:t>
      </w:r>
      <w:r w:rsidR="00DC0D35" w:rsidRPr="00DC0D35">
        <w:rPr>
          <w:rFonts w:eastAsia="Droid Sans Fallback" w:cs="Arial"/>
          <w:color w:val="00000A"/>
          <w:szCs w:val="24"/>
          <w:lang w:val="en-US" w:eastAsia="en-US"/>
        </w:rPr>
        <w:t xml:space="preserve">twins </w:t>
      </w:r>
      <w:r w:rsidRPr="00C54678">
        <w:rPr>
          <w:rFonts w:eastAsia="Droid Sans Fallback" w:cs="Arial"/>
          <w:color w:val="00000A"/>
          <w:szCs w:val="24"/>
          <w:lang w:val="en-US" w:eastAsia="en-US"/>
        </w:rPr>
        <w:t>of</w:t>
      </w:r>
      <w:r w:rsidR="00DC0D35" w:rsidRPr="00DC0D35">
        <w:rPr>
          <w:rFonts w:eastAsia="Droid Sans Fallback" w:cs="Arial"/>
          <w:color w:val="00000A"/>
          <w:szCs w:val="24"/>
          <w:lang w:val="en-US" w:eastAsia="en-US"/>
        </w:rPr>
        <w:t xml:space="preserve"> </w:t>
      </w:r>
      <w:r w:rsidR="00DC0D35">
        <w:rPr>
          <w:rFonts w:eastAsia="Droid Sans Fallback" w:cs="Arial"/>
          <w:color w:val="00000A"/>
          <w:szCs w:val="24"/>
          <w:lang w:val="en-US" w:eastAsia="en-US"/>
        </w:rPr>
        <w:t>aviation</w:t>
      </w:r>
      <w:r w:rsidRPr="00C54678">
        <w:rPr>
          <w:rFonts w:eastAsia="Droid Sans Fallback" w:cs="Arial"/>
          <w:color w:val="00000A"/>
          <w:szCs w:val="24"/>
          <w:lang w:val="en-US" w:eastAsia="en-US"/>
        </w:rPr>
        <w:t xml:space="preserve"> gas turbine </w:t>
      </w:r>
      <w:r w:rsidR="003D743B" w:rsidRPr="00C54678">
        <w:rPr>
          <w:rFonts w:eastAsia="Droid Sans Fallback" w:cs="Arial"/>
          <w:color w:val="00000A"/>
          <w:szCs w:val="24"/>
          <w:lang w:val="en-US" w:eastAsia="en-US"/>
        </w:rPr>
        <w:t>engines</w:t>
      </w:r>
      <w:r w:rsidRPr="00C54678">
        <w:rPr>
          <w:rFonts w:eastAsia="Droid Sans Fallback" w:cs="Arial"/>
          <w:color w:val="00000A"/>
          <w:szCs w:val="24"/>
          <w:lang w:val="en-US" w:eastAsia="en-US"/>
        </w:rPr>
        <w:t xml:space="preserve">. General </w:t>
      </w:r>
      <w:r w:rsidR="00DC0D35">
        <w:rPr>
          <w:rFonts w:eastAsia="Droid Sans Fallback" w:cs="Arial"/>
          <w:color w:val="00000A"/>
          <w:szCs w:val="24"/>
          <w:lang w:val="en-US" w:eastAsia="en-US"/>
        </w:rPr>
        <w:t>provision</w:t>
      </w:r>
      <w:r w:rsidRPr="00C54678">
        <w:rPr>
          <w:rFonts w:eastAsia="Droid Sans Fallback" w:cs="Arial"/>
          <w:color w:val="00000A"/>
          <w:szCs w:val="24"/>
          <w:lang w:val="en-US" w:eastAsia="en-US"/>
        </w:rPr>
        <w:t>s</w:t>
      </w:r>
    </w:p>
    <w:p w14:paraId="45EA8C8B" w14:textId="005C132E" w:rsidR="00125BBD" w:rsidRPr="00227A79" w:rsidRDefault="003D743B" w:rsidP="00FC0466">
      <w:pPr>
        <w:spacing w:before="240" w:after="600" w:line="240" w:lineRule="auto"/>
        <w:ind w:firstLine="0"/>
        <w:jc w:val="right"/>
        <w:rPr>
          <w:b/>
          <w:sz w:val="22"/>
        </w:rPr>
      </w:pPr>
      <w:r>
        <w:rPr>
          <w:b/>
          <w:sz w:val="22"/>
        </w:rPr>
        <w:t>Срок действия</w:t>
      </w:r>
      <w:r w:rsidRPr="00487D0D">
        <w:rPr>
          <w:b/>
          <w:sz w:val="22"/>
          <w:lang w:val="en-US"/>
        </w:rPr>
        <w:t xml:space="preserve"> </w:t>
      </w:r>
      <w:r w:rsidRPr="00DC40E5">
        <w:rPr>
          <w:rFonts w:cs="Arial"/>
          <w:b/>
        </w:rPr>
        <w:t>—</w:t>
      </w:r>
      <w:r w:rsidR="00227A79" w:rsidRPr="00DC40E5">
        <w:rPr>
          <w:rFonts w:cs="Arial"/>
          <w:b/>
        </w:rPr>
        <w:t xml:space="preserve"> </w:t>
      </w:r>
    </w:p>
    <w:p w14:paraId="521E8431" w14:textId="0F409DF5" w:rsidR="00125BBD" w:rsidRPr="00FB4D95" w:rsidRDefault="00125BBD" w:rsidP="00F705AF">
      <w:pPr>
        <w:pStyle w:val="afa"/>
        <w:numPr>
          <w:ilvl w:val="0"/>
          <w:numId w:val="1"/>
        </w:numPr>
        <w:tabs>
          <w:tab w:val="left" w:pos="8364"/>
        </w:tabs>
        <w:outlineLvl w:val="0"/>
        <w:rPr>
          <w:rFonts w:cs="Arial"/>
          <w:b/>
          <w:noProof/>
          <w:sz w:val="28"/>
          <w:szCs w:val="32"/>
        </w:rPr>
      </w:pPr>
      <w:bookmarkStart w:id="1" w:name="_Toc103933909"/>
      <w:bookmarkStart w:id="2" w:name="_Toc151341114"/>
      <w:r w:rsidRPr="00FB4D95">
        <w:rPr>
          <w:rFonts w:cs="Arial"/>
          <w:b/>
          <w:noProof/>
          <w:sz w:val="28"/>
          <w:szCs w:val="32"/>
        </w:rPr>
        <w:t>Область применения</w:t>
      </w:r>
      <w:bookmarkEnd w:id="1"/>
      <w:bookmarkEnd w:id="2"/>
    </w:p>
    <w:p w14:paraId="285DF8BA" w14:textId="004E00F9" w:rsidR="00C54678" w:rsidRPr="00C54678" w:rsidRDefault="003D743B" w:rsidP="00472F6E">
      <w:pPr>
        <w:spacing w:after="0" w:line="360" w:lineRule="auto"/>
        <w:rPr>
          <w:rFonts w:cs="Arial"/>
          <w:szCs w:val="24"/>
        </w:rPr>
      </w:pPr>
      <w:r w:rsidRPr="00C54678">
        <w:rPr>
          <w:rFonts w:cs="Arial"/>
          <w:szCs w:val="24"/>
        </w:rPr>
        <w:t xml:space="preserve">Настоящий стандарт устанавливает </w:t>
      </w:r>
      <w:commentRangeStart w:id="3"/>
      <w:r w:rsidRPr="00C54678">
        <w:rPr>
          <w:rFonts w:cs="Arial"/>
          <w:szCs w:val="24"/>
        </w:rPr>
        <w:t xml:space="preserve">общие </w:t>
      </w:r>
      <w:r w:rsidR="00A34660">
        <w:rPr>
          <w:rFonts w:cs="Arial"/>
          <w:szCs w:val="24"/>
        </w:rPr>
        <w:t>положения</w:t>
      </w:r>
      <w:commentRangeEnd w:id="3"/>
      <w:r w:rsidR="004725FC">
        <w:rPr>
          <w:rStyle w:val="aff8"/>
          <w:rFonts w:eastAsia="SimSun"/>
          <w:snapToGrid w:val="0"/>
        </w:rPr>
        <w:commentReference w:id="3"/>
      </w:r>
      <w:r w:rsidRPr="00C54678">
        <w:rPr>
          <w:rFonts w:cs="Arial"/>
          <w:szCs w:val="24"/>
        </w:rPr>
        <w:t xml:space="preserve"> к цифровым двойникам</w:t>
      </w:r>
      <w:ins w:id="4" w:author="Martin41 Martin41" w:date="2023-12-14T13:20:00Z">
        <w:r w:rsidR="004725FC">
          <w:rPr>
            <w:rFonts w:cs="Arial"/>
            <w:szCs w:val="24"/>
          </w:rPr>
          <w:t xml:space="preserve"> авиационных</w:t>
        </w:r>
      </w:ins>
      <w:r w:rsidRPr="00C54678">
        <w:rPr>
          <w:rFonts w:cs="Arial"/>
          <w:szCs w:val="24"/>
        </w:rPr>
        <w:t xml:space="preserve"> газотурбинных двигателей</w:t>
      </w:r>
      <w:del w:id="5" w:author="Martin41 Martin41" w:date="2023-12-14T13:20:00Z">
        <w:r w:rsidRPr="00E93D97" w:rsidDel="004725FC">
          <w:rPr>
            <w:rFonts w:cs="Arial"/>
            <w:szCs w:val="24"/>
          </w:rPr>
          <w:delText xml:space="preserve"> </w:delText>
        </w:r>
        <w:r w:rsidDel="004725FC">
          <w:rPr>
            <w:rFonts w:cs="Arial"/>
            <w:szCs w:val="24"/>
          </w:rPr>
          <w:delText>и установок</w:delText>
        </w:r>
      </w:del>
      <w:del w:id="6" w:author="Martin41 Martin41" w:date="2023-12-14T13:22:00Z">
        <w:r w:rsidDel="004725FC">
          <w:rPr>
            <w:rFonts w:cs="Arial"/>
            <w:szCs w:val="24"/>
          </w:rPr>
          <w:delText xml:space="preserve"> (далее – газотурбинные двигатели)</w:delText>
        </w:r>
      </w:del>
      <w:r>
        <w:rPr>
          <w:rFonts w:cs="Arial"/>
          <w:szCs w:val="24"/>
        </w:rPr>
        <w:t>.</w:t>
      </w:r>
    </w:p>
    <w:p w14:paraId="381BCC17" w14:textId="4DF52E24" w:rsidR="00C54678" w:rsidRPr="00C54678" w:rsidRDefault="00C54678" w:rsidP="00472F6E">
      <w:pPr>
        <w:spacing w:after="0" w:line="360" w:lineRule="auto"/>
        <w:rPr>
          <w:rFonts w:cs="Arial"/>
          <w:szCs w:val="24"/>
        </w:rPr>
      </w:pPr>
      <w:del w:id="7" w:author="Martin41 Martin41" w:date="2023-12-14T13:45:00Z">
        <w:r w:rsidRPr="00C54678" w:rsidDel="00B47C19">
          <w:rPr>
            <w:rFonts w:cs="Arial"/>
            <w:szCs w:val="24"/>
          </w:rPr>
          <w:delText xml:space="preserve">В рамках стандарта </w:delText>
        </w:r>
      </w:del>
      <w:del w:id="8" w:author="Martin41 Martin41" w:date="2023-12-14T13:44:00Z">
        <w:r w:rsidR="00472F6E" w:rsidRPr="00C54678" w:rsidDel="00B47C19">
          <w:rPr>
            <w:rFonts w:cs="Arial"/>
            <w:szCs w:val="24"/>
          </w:rPr>
          <w:delText>процессы,</w:delText>
        </w:r>
        <w:r w:rsidRPr="00C54678" w:rsidDel="00B47C19">
          <w:rPr>
            <w:rFonts w:cs="Arial"/>
            <w:szCs w:val="24"/>
          </w:rPr>
          <w:delText xml:space="preserve"> связанные с</w:delText>
        </w:r>
      </w:del>
      <w:ins w:id="9" w:author="Martin41 Martin41" w:date="2023-12-14T13:45:00Z">
        <w:r w:rsidR="00B47C19">
          <w:rPr>
            <w:rFonts w:cs="Arial"/>
            <w:szCs w:val="24"/>
          </w:rPr>
          <w:t>П</w:t>
        </w:r>
      </w:ins>
      <w:ins w:id="10" w:author="Martin41 Martin41" w:date="2023-12-14T13:44:00Z">
        <w:r w:rsidR="00B47C19">
          <w:rPr>
            <w:rFonts w:cs="Arial"/>
            <w:szCs w:val="24"/>
          </w:rPr>
          <w:t>орядок</w:t>
        </w:r>
      </w:ins>
      <w:r w:rsidRPr="00C54678">
        <w:rPr>
          <w:rFonts w:cs="Arial"/>
          <w:szCs w:val="24"/>
        </w:rPr>
        <w:t xml:space="preserve"> </w:t>
      </w:r>
      <w:del w:id="11" w:author="Martin41 Martin41" w:date="2023-12-14T13:44:00Z">
        <w:r w:rsidRPr="00C54678" w:rsidDel="00B47C19">
          <w:rPr>
            <w:rFonts w:cs="Arial"/>
            <w:szCs w:val="24"/>
          </w:rPr>
          <w:delText>созданием</w:delText>
        </w:r>
        <w:r w:rsidR="00A34660" w:rsidDel="00B47C19">
          <w:rPr>
            <w:rFonts w:cs="Arial"/>
            <w:szCs w:val="24"/>
          </w:rPr>
          <w:delText xml:space="preserve"> </w:delText>
        </w:r>
      </w:del>
      <w:ins w:id="12" w:author="Martin41 Martin41" w:date="2023-12-14T13:44:00Z">
        <w:r w:rsidR="00B47C19" w:rsidRPr="00C54678">
          <w:rPr>
            <w:rFonts w:cs="Arial"/>
            <w:szCs w:val="24"/>
          </w:rPr>
          <w:t>создани</w:t>
        </w:r>
        <w:r w:rsidR="00B47C19">
          <w:rPr>
            <w:rFonts w:cs="Arial"/>
            <w:szCs w:val="24"/>
          </w:rPr>
          <w:t xml:space="preserve">я </w:t>
        </w:r>
      </w:ins>
      <w:r w:rsidR="00A34660">
        <w:rPr>
          <w:rFonts w:cs="Arial"/>
          <w:szCs w:val="24"/>
        </w:rPr>
        <w:t>авиационного</w:t>
      </w:r>
      <w:r w:rsidRPr="00C54678">
        <w:rPr>
          <w:rFonts w:cs="Arial"/>
          <w:szCs w:val="24"/>
        </w:rPr>
        <w:t xml:space="preserve"> газотурбинного двигателя</w:t>
      </w:r>
      <w:del w:id="13" w:author="Martin41 Martin41" w:date="2023-12-14T13:44:00Z">
        <w:r w:rsidR="00D97868" w:rsidDel="00B47C19">
          <w:rPr>
            <w:rFonts w:cs="Arial"/>
            <w:szCs w:val="24"/>
          </w:rPr>
          <w:delText>,</w:delText>
        </w:r>
      </w:del>
      <w:r w:rsidRPr="00C54678">
        <w:rPr>
          <w:rFonts w:cs="Arial"/>
          <w:szCs w:val="24"/>
        </w:rPr>
        <w:t xml:space="preserve"> </w:t>
      </w:r>
      <w:del w:id="14" w:author="Martin41 Martin41" w:date="2023-12-14T13:45:00Z">
        <w:r w:rsidRPr="00C54678" w:rsidDel="00B47C19">
          <w:rPr>
            <w:rFonts w:cs="Arial"/>
            <w:szCs w:val="24"/>
          </w:rPr>
          <w:delText>рассматриваются в соответствии с требованиями</w:delText>
        </w:r>
      </w:del>
      <w:ins w:id="15" w:author="Martin41 Martin41" w:date="2023-12-14T13:45:00Z">
        <w:r w:rsidR="00B47C19">
          <w:rPr>
            <w:rFonts w:cs="Arial"/>
            <w:szCs w:val="24"/>
          </w:rPr>
          <w:t>по</w:t>
        </w:r>
      </w:ins>
      <w:r w:rsidRPr="00C54678">
        <w:rPr>
          <w:rFonts w:cs="Arial"/>
          <w:szCs w:val="24"/>
        </w:rPr>
        <w:t xml:space="preserve"> ГОСТ Р </w:t>
      </w:r>
      <w:proofErr w:type="gramStart"/>
      <w:r w:rsidRPr="00C54678">
        <w:rPr>
          <w:rFonts w:cs="Arial"/>
          <w:szCs w:val="24"/>
        </w:rPr>
        <w:t>58849-2020</w:t>
      </w:r>
      <w:proofErr w:type="gramEnd"/>
      <w:r w:rsidRPr="00C54678">
        <w:rPr>
          <w:rFonts w:cs="Arial"/>
          <w:szCs w:val="24"/>
        </w:rPr>
        <w:t>.</w:t>
      </w:r>
    </w:p>
    <w:p w14:paraId="1909E761" w14:textId="4E599E46" w:rsidR="00A2573B" w:rsidRPr="00FB4D95" w:rsidRDefault="00C54678" w:rsidP="00472F6E">
      <w:pPr>
        <w:spacing w:after="0" w:line="360" w:lineRule="auto"/>
        <w:rPr>
          <w:szCs w:val="28"/>
        </w:rPr>
      </w:pPr>
      <w:r w:rsidRPr="00C54678">
        <w:rPr>
          <w:rFonts w:cs="Arial"/>
          <w:szCs w:val="24"/>
        </w:rPr>
        <w:t xml:space="preserve">В случае возникновения противоречий между настоящим стандартом и нормативными правовыми актами Российской Федерации, применению подлежат </w:t>
      </w:r>
      <w:r w:rsidR="00472F6E" w:rsidRPr="00C54678">
        <w:rPr>
          <w:rFonts w:cs="Arial"/>
          <w:szCs w:val="24"/>
        </w:rPr>
        <w:t>после</w:t>
      </w:r>
      <w:r w:rsidR="00472F6E">
        <w:rPr>
          <w:rFonts w:cs="Arial"/>
          <w:szCs w:val="24"/>
        </w:rPr>
        <w:t>д</w:t>
      </w:r>
      <w:r w:rsidR="00472F6E" w:rsidRPr="00C54678">
        <w:rPr>
          <w:rFonts w:cs="Arial"/>
          <w:szCs w:val="24"/>
        </w:rPr>
        <w:t>ние</w:t>
      </w:r>
      <w:r w:rsidRPr="00C54678">
        <w:rPr>
          <w:rFonts w:cs="Arial"/>
          <w:szCs w:val="24"/>
        </w:rPr>
        <w:t>.</w:t>
      </w:r>
    </w:p>
    <w:p w14:paraId="5B29BC98" w14:textId="6D2209B8" w:rsidR="00160ACF" w:rsidRPr="00FB4D95" w:rsidRDefault="00160ACF" w:rsidP="00F705AF">
      <w:pPr>
        <w:pStyle w:val="afa"/>
        <w:numPr>
          <w:ilvl w:val="0"/>
          <w:numId w:val="1"/>
        </w:numPr>
        <w:tabs>
          <w:tab w:val="left" w:pos="8364"/>
        </w:tabs>
        <w:outlineLvl w:val="0"/>
        <w:rPr>
          <w:rFonts w:cs="Arial"/>
          <w:b/>
          <w:noProof/>
          <w:sz w:val="28"/>
          <w:szCs w:val="32"/>
        </w:rPr>
      </w:pPr>
      <w:bookmarkStart w:id="16" w:name="_Toc206762317"/>
      <w:bookmarkStart w:id="17" w:name="_Toc304978801"/>
      <w:bookmarkStart w:id="18" w:name="_Toc103933910"/>
      <w:bookmarkStart w:id="19" w:name="_Toc151341115"/>
      <w:r w:rsidRPr="00FB4D95">
        <w:rPr>
          <w:rFonts w:cs="Arial"/>
          <w:b/>
          <w:noProof/>
          <w:sz w:val="28"/>
          <w:szCs w:val="32"/>
        </w:rPr>
        <w:t>Нормативные ссылки</w:t>
      </w:r>
      <w:bookmarkEnd w:id="16"/>
      <w:bookmarkEnd w:id="17"/>
      <w:bookmarkEnd w:id="18"/>
      <w:bookmarkEnd w:id="19"/>
    </w:p>
    <w:p w14:paraId="6B350A0D" w14:textId="77777777" w:rsidR="004469D6" w:rsidRPr="00FB4D95" w:rsidRDefault="004469D6" w:rsidP="000E647E">
      <w:pPr>
        <w:pStyle w:val="OSBody"/>
        <w:spacing w:line="360" w:lineRule="auto"/>
        <w:ind w:firstLine="709"/>
        <w:rPr>
          <w:color w:val="auto"/>
          <w:sz w:val="24"/>
          <w:szCs w:val="28"/>
        </w:rPr>
      </w:pPr>
      <w:r w:rsidRPr="00FB4D95">
        <w:rPr>
          <w:color w:val="auto"/>
          <w:sz w:val="24"/>
          <w:szCs w:val="28"/>
        </w:rPr>
        <w:t xml:space="preserve">В настоящем стандарте использованы нормативные ссылки на следующие стандарты: </w:t>
      </w:r>
    </w:p>
    <w:p w14:paraId="6BFDD78E" w14:textId="77777777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57188–2016 Численное моделирование физических процессов. Термины и определения</w:t>
      </w:r>
    </w:p>
    <w:p w14:paraId="2671454E" w14:textId="77777777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57700.1–2017 Численное моделирование для разработки и сдачи в эксплуатацию высокотехнологичных промышленных изделий. Сертификация программного обеспечения. Требования</w:t>
      </w:r>
    </w:p>
    <w:p w14:paraId="60EF83CE" w14:textId="77777777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57700.2–2017 Численное моделирование для разработки и сдачи в эксплуатацию высокотехнологичных промышленных изделий. Сертификация программного обеспечения. Общие положения</w:t>
      </w:r>
    </w:p>
    <w:p w14:paraId="23E6D3FB" w14:textId="1DC6A756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 xml:space="preserve">ГОСТ Р </w:t>
      </w:r>
      <w:proofErr w:type="gramStart"/>
      <w:r w:rsidRPr="00C54678">
        <w:rPr>
          <w:sz w:val="24"/>
          <w:szCs w:val="28"/>
        </w:rPr>
        <w:t>57412-2017</w:t>
      </w:r>
      <w:proofErr w:type="gramEnd"/>
      <w:r w:rsidRPr="00C54678">
        <w:rPr>
          <w:sz w:val="24"/>
          <w:szCs w:val="28"/>
        </w:rPr>
        <w:t xml:space="preserve"> Компьютерные модели в процессах разработки, производства и эксплуатации изделий. Общие положения</w:t>
      </w:r>
    </w:p>
    <w:p w14:paraId="7B7AFE20" w14:textId="690E5113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lastRenderedPageBreak/>
        <w:t xml:space="preserve">ГОСТ Р </w:t>
      </w:r>
      <w:proofErr w:type="gramStart"/>
      <w:r w:rsidRPr="00C54678">
        <w:rPr>
          <w:sz w:val="24"/>
          <w:szCs w:val="28"/>
        </w:rPr>
        <w:t>57700.22-2020</w:t>
      </w:r>
      <w:proofErr w:type="gramEnd"/>
      <w:r w:rsidRPr="00C54678">
        <w:rPr>
          <w:sz w:val="24"/>
          <w:szCs w:val="28"/>
        </w:rPr>
        <w:t xml:space="preserve"> Компьютерные модели и моделирование. Классификация</w:t>
      </w:r>
    </w:p>
    <w:p w14:paraId="5447CCF1" w14:textId="77777777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57700.23—2020 Компьютерные модели и моделирование. Валидация. Общие положения</w:t>
      </w:r>
    </w:p>
    <w:p w14:paraId="2403440F" w14:textId="65494700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 xml:space="preserve">ГОСТ Р 57700.24—2020 Компьютерные модели и моделирование. </w:t>
      </w:r>
      <w:proofErr w:type="spellStart"/>
      <w:r w:rsidRPr="00C54678">
        <w:rPr>
          <w:sz w:val="24"/>
          <w:szCs w:val="28"/>
        </w:rPr>
        <w:t>Валидационный</w:t>
      </w:r>
      <w:proofErr w:type="spellEnd"/>
      <w:r w:rsidRPr="00C54678">
        <w:rPr>
          <w:sz w:val="24"/>
          <w:szCs w:val="28"/>
        </w:rPr>
        <w:t xml:space="preserve"> базис</w:t>
      </w:r>
    </w:p>
    <w:p w14:paraId="1892C71E" w14:textId="4735C9EE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57700.25—2020 Компьютерные модели и моделирование. Процедуры валидации</w:t>
      </w:r>
    </w:p>
    <w:p w14:paraId="226D9554" w14:textId="75907DC2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57700.37—2021 Компьютерные модели и моделирование. Цифровые двойники изделий. Общие положения</w:t>
      </w:r>
    </w:p>
    <w:p w14:paraId="51991D89" w14:textId="74C5802A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16504—81 Система государственных испытаний продукции.</w:t>
      </w:r>
      <w:r w:rsidR="00B31966">
        <w:rPr>
          <w:sz w:val="24"/>
          <w:szCs w:val="28"/>
        </w:rPr>
        <w:t xml:space="preserve"> </w:t>
      </w:r>
      <w:r w:rsidRPr="00C54678">
        <w:rPr>
          <w:sz w:val="24"/>
          <w:szCs w:val="28"/>
        </w:rPr>
        <w:t>Испытания и контроль качества продукции. Термины и определения</w:t>
      </w:r>
    </w:p>
    <w:p w14:paraId="4AF7B6BB" w14:textId="1DAC0319" w:rsidR="00C54678" w:rsidRP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59853—2021 Информационные технологии. Комплекс стандартов на автоматизированные системы. Автоматизированные системы. Термины</w:t>
      </w:r>
      <w:r>
        <w:rPr>
          <w:sz w:val="24"/>
          <w:szCs w:val="28"/>
        </w:rPr>
        <w:t xml:space="preserve"> </w:t>
      </w:r>
      <w:r w:rsidRPr="00C54678">
        <w:rPr>
          <w:sz w:val="24"/>
          <w:szCs w:val="28"/>
        </w:rPr>
        <w:t>и определения</w:t>
      </w:r>
    </w:p>
    <w:p w14:paraId="55EDC504" w14:textId="43357490" w:rsidR="00C54678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53392—2017 Интегрированная логистическая поддержка. Анализ логистической поддержки. Основные положения</w:t>
      </w:r>
    </w:p>
    <w:p w14:paraId="084FF0AC" w14:textId="31F856DF" w:rsidR="00CE76BA" w:rsidRDefault="00C54678" w:rsidP="009D0545">
      <w:pPr>
        <w:pStyle w:val="OSBody"/>
        <w:spacing w:line="360" w:lineRule="auto"/>
        <w:ind w:firstLine="709"/>
        <w:rPr>
          <w:sz w:val="24"/>
          <w:szCs w:val="28"/>
        </w:rPr>
      </w:pPr>
      <w:r w:rsidRPr="00C54678">
        <w:rPr>
          <w:sz w:val="24"/>
          <w:szCs w:val="28"/>
        </w:rPr>
        <w:t>ГОСТ Р 58849—2020 Авиационная техника гражданского назначения. Порядок создания. Основные положения</w:t>
      </w:r>
    </w:p>
    <w:p w14:paraId="1F296B7A" w14:textId="77777777" w:rsidR="002A46EE" w:rsidRPr="00C54678" w:rsidRDefault="002A46EE" w:rsidP="009D0545">
      <w:pPr>
        <w:pStyle w:val="OSBody"/>
        <w:spacing w:line="360" w:lineRule="auto"/>
        <w:ind w:firstLine="709"/>
        <w:rPr>
          <w:sz w:val="24"/>
          <w:szCs w:val="28"/>
        </w:rPr>
      </w:pPr>
    </w:p>
    <w:p w14:paraId="7DD0ADEE" w14:textId="77777777" w:rsidR="00E36102" w:rsidRPr="000E647E" w:rsidRDefault="00D0615F" w:rsidP="007C1C2E">
      <w:pPr>
        <w:pStyle w:val="AANote"/>
        <w:spacing w:before="240" w:after="240" w:line="360" w:lineRule="auto"/>
        <w:ind w:right="-2" w:firstLine="709"/>
        <w:rPr>
          <w:color w:val="auto"/>
          <w:sz w:val="22"/>
          <w:szCs w:val="22"/>
        </w:rPr>
      </w:pPr>
      <w:r w:rsidRPr="000E647E">
        <w:rPr>
          <w:rStyle w:val="200"/>
          <w:color w:val="auto"/>
          <w:spacing w:val="40"/>
          <w:sz w:val="22"/>
          <w:szCs w:val="22"/>
        </w:rPr>
        <w:t>Примечание</w:t>
      </w:r>
      <w:r w:rsidR="00DF6D74" w:rsidRPr="000E647E">
        <w:rPr>
          <w:color w:val="auto"/>
          <w:sz w:val="22"/>
          <w:szCs w:val="22"/>
        </w:rPr>
        <w:t xml:space="preserve"> </w:t>
      </w:r>
      <w:r w:rsidR="00505332">
        <w:rPr>
          <w:color w:val="auto"/>
          <w:sz w:val="22"/>
          <w:szCs w:val="22"/>
        </w:rPr>
        <w:t>–</w:t>
      </w:r>
      <w:r w:rsidR="00DF6D74" w:rsidRPr="000E647E">
        <w:rPr>
          <w:color w:val="auto"/>
          <w:sz w:val="22"/>
          <w:szCs w:val="22"/>
        </w:rPr>
        <w:t xml:space="preserve"> </w:t>
      </w:r>
      <w:r w:rsidR="008914D9" w:rsidRPr="000E647E">
        <w:rPr>
          <w:color w:val="auto"/>
          <w:sz w:val="22"/>
          <w:szCs w:val="22"/>
        </w:rPr>
        <w:t>При пользовании настоящим стандартом целесообразно проверить действие ссылочных стандартов в информацио</w:t>
      </w:r>
      <w:r w:rsidR="00505332">
        <w:rPr>
          <w:color w:val="auto"/>
          <w:sz w:val="22"/>
          <w:szCs w:val="22"/>
        </w:rPr>
        <w:t>нной системе общего пользования     –</w:t>
      </w:r>
      <w:r w:rsidR="008914D9" w:rsidRPr="000E647E">
        <w:rPr>
          <w:color w:val="auto"/>
          <w:sz w:val="22"/>
          <w:szCs w:val="22"/>
        </w:rPr>
        <w:t xml:space="preserve"> на официальном сайте Федерального агентства по техническому регулированию и метрологии в сети Интернет или по ежегодному информационному указателю «Национальные стандарты», который опубликован по состоянию на 1 января текущего года, и по выпускам ежемесячного информационного указателя «Национальные стандарты» за текущий год. Если заменен ссылочный стандарт, на который дана недатированная ссылка, то рекомендуется использовать действующую версию этого стандарта с учетом всех внесенных в данную версию изменений. Если заменен ссылочный стандарт, на который дана датированная ссылка, то рекомендуется использовать версию этого стандарта с указанным выше годом утверждения (принятия). Если после утверждения настоящего стандарта в ссылочный стандарт, на который дана датированная ссылка, внесено изменение, затрагивающее положение, на которое дана ссылка, то это положение рекомендуется применять без учета </w:t>
      </w:r>
      <w:r w:rsidR="008914D9" w:rsidRPr="000E647E">
        <w:rPr>
          <w:color w:val="auto"/>
          <w:sz w:val="22"/>
          <w:szCs w:val="22"/>
        </w:rPr>
        <w:lastRenderedPageBreak/>
        <w:t>данного изменения. Если ссылочный стандарт отменен без замены, то положение, в котором дана ссылка на него, рекомендуется применять в части, не затрагивающей эту ссылку</w:t>
      </w:r>
      <w:r w:rsidRPr="000E647E">
        <w:rPr>
          <w:color w:val="auto"/>
          <w:sz w:val="22"/>
          <w:szCs w:val="22"/>
        </w:rPr>
        <w:t>.</w:t>
      </w:r>
    </w:p>
    <w:p w14:paraId="49AD6D2F" w14:textId="20A6A565" w:rsidR="005F16BC" w:rsidRPr="00FB4D95" w:rsidRDefault="00444ED5" w:rsidP="00F705AF">
      <w:pPr>
        <w:pStyle w:val="afa"/>
        <w:numPr>
          <w:ilvl w:val="0"/>
          <w:numId w:val="1"/>
        </w:numPr>
        <w:tabs>
          <w:tab w:val="left" w:pos="8364"/>
        </w:tabs>
        <w:outlineLvl w:val="0"/>
        <w:rPr>
          <w:rFonts w:cs="Arial"/>
          <w:b/>
          <w:noProof/>
          <w:sz w:val="28"/>
          <w:szCs w:val="32"/>
        </w:rPr>
      </w:pPr>
      <w:bookmarkStart w:id="20" w:name="_Toc103933911"/>
      <w:bookmarkStart w:id="21" w:name="_Toc151341116"/>
      <w:r w:rsidRPr="00FB4D95">
        <w:rPr>
          <w:rFonts w:cs="Arial"/>
          <w:b/>
          <w:noProof/>
          <w:sz w:val="28"/>
          <w:szCs w:val="32"/>
        </w:rPr>
        <w:t>Термины и определения</w:t>
      </w:r>
      <w:bookmarkEnd w:id="20"/>
      <w:bookmarkEnd w:id="21"/>
    </w:p>
    <w:p w14:paraId="1D42894E" w14:textId="35B9006D" w:rsidR="00E60FB4" w:rsidRDefault="00E60FB4" w:rsidP="00472F6E">
      <w:pPr>
        <w:pStyle w:val="formattext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Cs w:val="28"/>
        </w:rPr>
      </w:pPr>
      <w:r w:rsidRPr="00FB4D95">
        <w:rPr>
          <w:rFonts w:ascii="Arial" w:hAnsi="Arial" w:cs="Arial"/>
          <w:szCs w:val="28"/>
        </w:rPr>
        <w:t>В настоящем стандарте применены следующие термины с соответствующими определениями:</w:t>
      </w:r>
    </w:p>
    <w:p w14:paraId="6C9B0843" w14:textId="77777777" w:rsidR="00553C6E" w:rsidRDefault="00553C6E" w:rsidP="00553C6E">
      <w:pPr>
        <w:pStyle w:val="formattext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D0A0B" w14:paraId="7B267226" w14:textId="77777777" w:rsidTr="0086412A">
        <w:trPr>
          <w:trHeight w:val="1605"/>
        </w:trPr>
        <w:tc>
          <w:tcPr>
            <w:tcW w:w="9627" w:type="dxa"/>
          </w:tcPr>
          <w:p w14:paraId="180D1A04" w14:textId="0615CE1B" w:rsidR="003D0A0B" w:rsidRPr="00553C6E" w:rsidRDefault="00242F86" w:rsidP="00553C6E">
            <w:pPr>
              <w:spacing w:after="0"/>
              <w:rPr>
                <w:rFonts w:cs="Arial"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а</w:t>
            </w:r>
            <w:r w:rsidR="003D0A0B" w:rsidRPr="00553C6E">
              <w:rPr>
                <w:rFonts w:cs="Arial"/>
                <w:b/>
                <w:bCs/>
                <w:szCs w:val="28"/>
              </w:rPr>
              <w:t>декватность</w:t>
            </w:r>
            <w:r w:rsidR="00DC0D35" w:rsidRPr="00DC0D35">
              <w:rPr>
                <w:rFonts w:cs="Arial"/>
                <w:b/>
                <w:bCs/>
                <w:szCs w:val="28"/>
              </w:rPr>
              <w:t xml:space="preserve"> </w:t>
            </w:r>
            <w:r w:rsidR="00DC0D35">
              <w:rPr>
                <w:rFonts w:cs="Arial"/>
                <w:b/>
                <w:bCs/>
                <w:szCs w:val="28"/>
              </w:rPr>
              <w:t>модели</w:t>
            </w:r>
            <w:r w:rsidR="003D0A0B" w:rsidRPr="00553C6E">
              <w:rPr>
                <w:rFonts w:cs="Arial"/>
                <w:b/>
                <w:bCs/>
                <w:szCs w:val="28"/>
              </w:rPr>
              <w:t xml:space="preserve">: </w:t>
            </w:r>
            <w:r w:rsidR="003D0A0B" w:rsidRPr="00553C6E">
              <w:rPr>
                <w:rFonts w:cs="Arial"/>
                <w:szCs w:val="28"/>
              </w:rPr>
              <w:t xml:space="preserve">соответствие модели моделируемому изделию (процессу, явлению) по обоснованному перечню характеристик. </w:t>
            </w:r>
          </w:p>
          <w:p w14:paraId="26FAB60A" w14:textId="0D5E4A34" w:rsidR="003D0A0B" w:rsidRPr="003D0A0B" w:rsidRDefault="003D0A0B" w:rsidP="0086412A">
            <w:pPr>
              <w:spacing w:after="0" w:line="360" w:lineRule="auto"/>
              <w:ind w:firstLine="743"/>
              <w:rPr>
                <w:rFonts w:cs="Arial"/>
                <w:szCs w:val="28"/>
              </w:rPr>
            </w:pPr>
            <w:r w:rsidRPr="003D0A0B">
              <w:rPr>
                <w:rFonts w:cs="Arial"/>
                <w:szCs w:val="28"/>
              </w:rPr>
              <w:t>[ГОСТ Р 57700.37</w:t>
            </w:r>
            <w:r>
              <w:rPr>
                <w:rFonts w:cs="Arial"/>
                <w:szCs w:val="28"/>
              </w:rPr>
              <w:t xml:space="preserve">, </w:t>
            </w:r>
            <w:r w:rsidR="009458A0">
              <w:rPr>
                <w:rFonts w:cs="Arial"/>
                <w:szCs w:val="28"/>
              </w:rPr>
              <w:t xml:space="preserve">статья </w:t>
            </w:r>
            <w:r w:rsidR="00242F86">
              <w:rPr>
                <w:rFonts w:cs="Arial"/>
                <w:szCs w:val="28"/>
              </w:rPr>
              <w:t>3.1</w:t>
            </w:r>
            <w:r w:rsidRPr="003D0A0B">
              <w:rPr>
                <w:rFonts w:cs="Arial"/>
                <w:szCs w:val="28"/>
              </w:rPr>
              <w:t>]</w:t>
            </w:r>
          </w:p>
        </w:tc>
      </w:tr>
    </w:tbl>
    <w:p w14:paraId="3F1E5A55" w14:textId="70AAA6AC" w:rsidR="003D0A0B" w:rsidRDefault="004667DE" w:rsidP="00553C6E">
      <w:pPr>
        <w:pStyle w:val="formattext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szCs w:val="28"/>
        </w:rPr>
      </w:pPr>
      <w:r w:rsidRPr="004667DE">
        <w:rPr>
          <w:rFonts w:ascii="Arial" w:hAnsi="Arial" w:cs="Arial"/>
          <w:b/>
          <w:bCs/>
          <w:szCs w:val="28"/>
        </w:rPr>
        <w:t xml:space="preserve">банк данных по материалам </w:t>
      </w:r>
      <w:r>
        <w:rPr>
          <w:rFonts w:ascii="Arial" w:hAnsi="Arial" w:cs="Arial"/>
          <w:b/>
          <w:bCs/>
          <w:szCs w:val="28"/>
        </w:rPr>
        <w:t>цифровых двойников газотурбинных двигателей</w:t>
      </w:r>
      <w:r w:rsidRPr="004667DE">
        <w:rPr>
          <w:rFonts w:ascii="Arial" w:hAnsi="Arial" w:cs="Arial"/>
          <w:b/>
          <w:bCs/>
          <w:szCs w:val="28"/>
        </w:rPr>
        <w:t>:</w:t>
      </w:r>
      <w:r w:rsidRPr="004667DE">
        <w:rPr>
          <w:rFonts w:ascii="Arial" w:hAnsi="Arial" w:cs="Arial"/>
          <w:szCs w:val="28"/>
        </w:rPr>
        <w:t xml:space="preserve"> база данных, содержащая в себе всю необходимую информацию</w:t>
      </w:r>
      <w:r w:rsidR="00242F86">
        <w:rPr>
          <w:rFonts w:ascii="Arial" w:hAnsi="Arial" w:cs="Arial"/>
          <w:szCs w:val="28"/>
        </w:rPr>
        <w:t xml:space="preserve"> о материалах</w:t>
      </w:r>
      <w:r w:rsidRPr="004667DE">
        <w:rPr>
          <w:rFonts w:ascii="Arial" w:hAnsi="Arial" w:cs="Arial"/>
          <w:szCs w:val="28"/>
        </w:rPr>
        <w:t xml:space="preserve"> для проведения расчетных работ</w:t>
      </w:r>
      <w:r>
        <w:rPr>
          <w:rFonts w:ascii="Arial" w:hAnsi="Arial" w:cs="Arial"/>
          <w:szCs w:val="28"/>
        </w:rPr>
        <w:t>.</w:t>
      </w:r>
    </w:p>
    <w:p w14:paraId="413CD4AB" w14:textId="77777777" w:rsidR="004667DE" w:rsidRDefault="004667DE" w:rsidP="00553C6E">
      <w:pPr>
        <w:pStyle w:val="formattext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458A0" w14:paraId="03C67568" w14:textId="77777777" w:rsidTr="0086412A">
        <w:trPr>
          <w:trHeight w:val="1210"/>
        </w:trPr>
        <w:tc>
          <w:tcPr>
            <w:tcW w:w="9627" w:type="dxa"/>
          </w:tcPr>
          <w:p w14:paraId="12374C1D" w14:textId="77777777" w:rsidR="009458A0" w:rsidRPr="00553C6E" w:rsidRDefault="009458A0" w:rsidP="00553C6E">
            <w:pPr>
              <w:spacing w:after="0"/>
              <w:rPr>
                <w:rFonts w:cs="Arial"/>
                <w:szCs w:val="28"/>
              </w:rPr>
            </w:pPr>
            <w:r w:rsidRPr="00553C6E">
              <w:rPr>
                <w:rFonts w:cs="Arial"/>
                <w:b/>
                <w:bCs/>
                <w:szCs w:val="28"/>
              </w:rPr>
              <w:t xml:space="preserve">валидация модели изделия: </w:t>
            </w:r>
            <w:r w:rsidRPr="00553C6E">
              <w:rPr>
                <w:rFonts w:cs="Arial"/>
                <w:szCs w:val="28"/>
              </w:rPr>
              <w:t>подтверждение адекватности модели моделируемому изделию.</w:t>
            </w:r>
          </w:p>
          <w:p w14:paraId="5E65D5C3" w14:textId="508F1357" w:rsidR="009458A0" w:rsidRPr="009458A0" w:rsidRDefault="009458A0" w:rsidP="009458A0">
            <w:pPr>
              <w:spacing w:after="0"/>
              <w:ind w:left="709" w:firstLine="0"/>
              <w:rPr>
                <w:rFonts w:cs="Arial"/>
                <w:szCs w:val="28"/>
              </w:rPr>
            </w:pPr>
            <w:r w:rsidRPr="009458A0">
              <w:rPr>
                <w:rFonts w:cs="Arial"/>
                <w:szCs w:val="28"/>
              </w:rPr>
              <w:t>[ГОСТ Р 57700.37</w:t>
            </w:r>
            <w:r>
              <w:rPr>
                <w:rFonts w:cs="Arial"/>
                <w:szCs w:val="28"/>
              </w:rPr>
              <w:t xml:space="preserve">, статья </w:t>
            </w:r>
            <w:r w:rsidR="00242F86">
              <w:rPr>
                <w:rFonts w:cs="Arial"/>
                <w:szCs w:val="28"/>
              </w:rPr>
              <w:t>3.2</w:t>
            </w:r>
            <w:r w:rsidRPr="009458A0">
              <w:rPr>
                <w:rFonts w:cs="Arial"/>
                <w:szCs w:val="28"/>
              </w:rPr>
              <w:t>]</w:t>
            </w:r>
          </w:p>
        </w:tc>
      </w:tr>
    </w:tbl>
    <w:p w14:paraId="25E0C1F2" w14:textId="77777777" w:rsidR="009458A0" w:rsidRPr="00FB4D95" w:rsidRDefault="009458A0" w:rsidP="003D0A0B">
      <w:pPr>
        <w:pStyle w:val="formattext"/>
        <w:spacing w:before="0" w:beforeAutospacing="0" w:after="0" w:afterAutospacing="0" w:line="360" w:lineRule="auto"/>
        <w:jc w:val="both"/>
        <w:rPr>
          <w:rFonts w:ascii="Arial" w:hAnsi="Arial" w:cs="Arial"/>
          <w:szCs w:val="28"/>
        </w:rPr>
      </w:pPr>
    </w:p>
    <w:p w14:paraId="2B4291A7" w14:textId="06A0CBCE" w:rsidR="00242F86" w:rsidRDefault="00242F86" w:rsidP="00A34660">
      <w:pPr>
        <w:pStyle w:val="afa"/>
        <w:keepNext w:val="0"/>
        <w:numPr>
          <w:ilvl w:val="1"/>
          <w:numId w:val="1"/>
        </w:numPr>
        <w:spacing w:before="0"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42F86" w14:paraId="79D8A0E1" w14:textId="77777777" w:rsidTr="00242F86">
        <w:tc>
          <w:tcPr>
            <w:tcW w:w="9627" w:type="dxa"/>
          </w:tcPr>
          <w:p w14:paraId="0035E357" w14:textId="77777777" w:rsidR="00242F86" w:rsidRDefault="00242F86" w:rsidP="00242F86">
            <w:pPr>
              <w:pStyle w:val="afa"/>
              <w:spacing w:before="0" w:after="0"/>
              <w:ind w:firstLine="744"/>
              <w:rPr>
                <w:rFonts w:cs="Arial"/>
                <w:szCs w:val="28"/>
              </w:rPr>
            </w:pPr>
            <w:r>
              <w:rPr>
                <w:rFonts w:cs="Arial"/>
                <w:b/>
                <w:bCs/>
                <w:szCs w:val="28"/>
              </w:rPr>
              <w:t>г</w:t>
            </w:r>
            <w:r w:rsidRPr="00C54678">
              <w:rPr>
                <w:rFonts w:cs="Arial"/>
                <w:b/>
                <w:bCs/>
                <w:szCs w:val="28"/>
              </w:rPr>
              <w:t xml:space="preserve">оловной разработчик: </w:t>
            </w:r>
            <w:r w:rsidRPr="00C54678">
              <w:rPr>
                <w:rFonts w:cs="Arial"/>
                <w:szCs w:val="28"/>
              </w:rPr>
              <w:t xml:space="preserve">юридическое лицо, являющееся разработчиком </w:t>
            </w:r>
            <w:r>
              <w:rPr>
                <w:rFonts w:cs="Arial"/>
                <w:szCs w:val="28"/>
              </w:rPr>
              <w:t>авиационной техники</w:t>
            </w:r>
            <w:r w:rsidRPr="00C54678">
              <w:rPr>
                <w:rFonts w:cs="Arial"/>
                <w:szCs w:val="28"/>
              </w:rPr>
              <w:t>, координирующее работу разработчиков составных частей авиационной техники и отвечающее за разработку авиационной техники в целом.</w:t>
            </w:r>
          </w:p>
          <w:p w14:paraId="5DD61B0D" w14:textId="236DC457" w:rsidR="00242F86" w:rsidRPr="00242F86" w:rsidRDefault="00242F86" w:rsidP="00242F86">
            <w:pPr>
              <w:pStyle w:val="afa"/>
              <w:spacing w:before="0" w:after="0"/>
              <w:ind w:firstLine="744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  <w:lang w:val="en-US"/>
              </w:rPr>
              <w:t>[</w:t>
            </w:r>
            <w:r>
              <w:rPr>
                <w:rFonts w:cs="Arial"/>
                <w:szCs w:val="28"/>
              </w:rPr>
              <w:t>ГОСТ Р 58849-2020, статья 3.1.13</w:t>
            </w:r>
            <w:r>
              <w:rPr>
                <w:rFonts w:cs="Arial"/>
                <w:szCs w:val="28"/>
                <w:lang w:val="en-US"/>
              </w:rPr>
              <w:t>]</w:t>
            </w:r>
          </w:p>
        </w:tc>
      </w:tr>
    </w:tbl>
    <w:p w14:paraId="2114276E" w14:textId="00329DF1" w:rsidR="00242F86" w:rsidRPr="00A34660" w:rsidRDefault="00242F86">
      <w:pPr>
        <w:spacing w:after="0"/>
        <w:ind w:firstLine="0"/>
        <w:rPr>
          <w:rFonts w:cs="Arial"/>
          <w:szCs w:val="28"/>
        </w:rPr>
        <w:pPrChange w:id="22" w:author="Martin41 Martin41" w:date="2023-12-14T13:47:00Z">
          <w:pPr>
            <w:spacing w:after="0"/>
          </w:pPr>
        </w:pPrChange>
      </w:pPr>
    </w:p>
    <w:p w14:paraId="365298F6" w14:textId="596BA7DB" w:rsidR="00A34660" w:rsidRPr="009825F2" w:rsidDel="00421656" w:rsidRDefault="00A34660" w:rsidP="00A34660">
      <w:pPr>
        <w:pStyle w:val="afa"/>
        <w:numPr>
          <w:ilvl w:val="1"/>
          <w:numId w:val="1"/>
        </w:numPr>
        <w:spacing w:before="0" w:after="0"/>
        <w:rPr>
          <w:del w:id="23" w:author="Martin41 Martin41" w:date="2023-12-14T13:40:00Z"/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42F86" w:rsidDel="00421656" w14:paraId="4C637567" w14:textId="4E51C5FE" w:rsidTr="00242F86">
        <w:trPr>
          <w:del w:id="24" w:author="Martin41 Martin41" w:date="2023-12-14T13:40:00Z"/>
        </w:trPr>
        <w:tc>
          <w:tcPr>
            <w:tcW w:w="9627" w:type="dxa"/>
          </w:tcPr>
          <w:p w14:paraId="3C515924" w14:textId="58914C38" w:rsidR="00242F86" w:rsidDel="00421656" w:rsidRDefault="00242F86" w:rsidP="00242F86">
            <w:pPr>
              <w:pStyle w:val="afa"/>
              <w:spacing w:before="0" w:after="0"/>
              <w:ind w:firstLine="744"/>
              <w:rPr>
                <w:del w:id="25" w:author="Martin41 Martin41" w:date="2023-12-14T13:40:00Z"/>
                <w:rFonts w:cs="Arial"/>
                <w:szCs w:val="28"/>
              </w:rPr>
            </w:pPr>
            <w:del w:id="26" w:author="Martin41 Martin41" w:date="2023-12-14T13:40:00Z">
              <w:r w:rsidRPr="009825F2" w:rsidDel="00421656">
                <w:rPr>
                  <w:rFonts w:cs="Arial"/>
                  <w:b/>
                  <w:szCs w:val="28"/>
                </w:rPr>
                <w:delText>жизненный цикл:</w:delText>
              </w:r>
              <w:r w:rsidDel="00421656">
                <w:rPr>
                  <w:rFonts w:cs="Arial"/>
                  <w:szCs w:val="28"/>
                </w:rPr>
                <w:delText xml:space="preserve"> с</w:delText>
              </w:r>
              <w:r w:rsidRPr="009825F2" w:rsidDel="00421656">
                <w:rPr>
                  <w:rFonts w:cs="Arial"/>
                  <w:szCs w:val="28"/>
                </w:rPr>
                <w:delText>овокупность явлений и процессов, повторяющаяся с периодичностью, определяемой временем существования типовой конструкции изделия от ее замысла до утилизации или конкретного экземпляра изделия от момента завершения его производства до утилизации.</w:delText>
              </w:r>
            </w:del>
          </w:p>
          <w:p w14:paraId="40C47904" w14:textId="61352177" w:rsidR="00242F86" w:rsidRPr="00242F86" w:rsidDel="00421656" w:rsidRDefault="00242F86" w:rsidP="00242F86">
            <w:pPr>
              <w:pStyle w:val="afa"/>
              <w:spacing w:before="0" w:after="0"/>
              <w:ind w:firstLine="744"/>
              <w:rPr>
                <w:del w:id="27" w:author="Martin41 Martin41" w:date="2023-12-14T13:40:00Z"/>
                <w:rFonts w:cs="Arial"/>
                <w:szCs w:val="28"/>
              </w:rPr>
            </w:pPr>
            <w:del w:id="28" w:author="Martin41 Martin41" w:date="2023-12-14T13:40:00Z">
              <w:r w:rsidDel="00421656">
                <w:rPr>
                  <w:rFonts w:cs="Arial"/>
                  <w:szCs w:val="28"/>
                  <w:lang w:val="en-US"/>
                </w:rPr>
                <w:delText>[</w:delText>
              </w:r>
              <w:r w:rsidDel="00421656">
                <w:rPr>
                  <w:rFonts w:cs="Arial"/>
                  <w:szCs w:val="28"/>
                </w:rPr>
                <w:delText>ГОСТ Р 58849-2020, статья 3.1.15</w:delText>
              </w:r>
              <w:r w:rsidDel="00421656">
                <w:rPr>
                  <w:rFonts w:cs="Arial"/>
                  <w:szCs w:val="28"/>
                  <w:lang w:val="en-US"/>
                </w:rPr>
                <w:delText>]</w:delText>
              </w:r>
            </w:del>
          </w:p>
        </w:tc>
      </w:tr>
    </w:tbl>
    <w:p w14:paraId="3AF33F42" w14:textId="57388C28" w:rsidR="009458A0" w:rsidRPr="00553C6E" w:rsidRDefault="009458A0" w:rsidP="00553C6E">
      <w:pPr>
        <w:pStyle w:val="afa"/>
        <w:numPr>
          <w:ilvl w:val="1"/>
          <w:numId w:val="1"/>
        </w:numPr>
        <w:spacing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458A0" w14:paraId="3DF2B89D" w14:textId="77777777" w:rsidTr="009458A0">
        <w:tc>
          <w:tcPr>
            <w:tcW w:w="9627" w:type="dxa"/>
          </w:tcPr>
          <w:p w14:paraId="18B610C5" w14:textId="77777777" w:rsidR="009458A0" w:rsidRPr="00553C6E" w:rsidRDefault="009458A0" w:rsidP="00553C6E">
            <w:pPr>
              <w:spacing w:after="0"/>
              <w:rPr>
                <w:rFonts w:cs="Arial"/>
                <w:szCs w:val="28"/>
              </w:rPr>
            </w:pPr>
            <w:r w:rsidRPr="00553C6E">
              <w:rPr>
                <w:rFonts w:cs="Arial"/>
                <w:b/>
                <w:bCs/>
                <w:szCs w:val="28"/>
              </w:rPr>
              <w:t xml:space="preserve">компьютерная модель: </w:t>
            </w:r>
            <w:r w:rsidRPr="00553C6E">
              <w:rPr>
                <w:rFonts w:cs="Arial"/>
                <w:szCs w:val="28"/>
              </w:rPr>
              <w:t xml:space="preserve">модель, выполненная в компьютерной (вычислительной) среде и представляющая собой совокупность данных и программного кода, необходимого для работы с данными. </w:t>
            </w:r>
          </w:p>
          <w:p w14:paraId="7FA37CAB" w14:textId="0B80DA49" w:rsidR="009458A0" w:rsidRDefault="009458A0" w:rsidP="009458A0">
            <w:pPr>
              <w:spacing w:after="0"/>
              <w:ind w:left="709" w:firstLine="0"/>
              <w:rPr>
                <w:rFonts w:cs="Arial"/>
                <w:szCs w:val="28"/>
              </w:rPr>
            </w:pPr>
            <w:r w:rsidRPr="009458A0">
              <w:rPr>
                <w:rFonts w:cs="Arial"/>
                <w:szCs w:val="28"/>
              </w:rPr>
              <w:lastRenderedPageBreak/>
              <w:t>[ГОСТ Р 57412</w:t>
            </w:r>
            <w:r>
              <w:rPr>
                <w:rFonts w:cs="Arial"/>
                <w:szCs w:val="28"/>
              </w:rPr>
              <w:t xml:space="preserve">, </w:t>
            </w:r>
            <w:proofErr w:type="gramStart"/>
            <w:r>
              <w:rPr>
                <w:rFonts w:cs="Arial"/>
                <w:szCs w:val="28"/>
              </w:rPr>
              <w:t xml:space="preserve">статья </w:t>
            </w:r>
            <w:r w:rsidRPr="009458A0">
              <w:rPr>
                <w:rFonts w:cs="Arial"/>
                <w:szCs w:val="28"/>
              </w:rPr>
              <w:t>]</w:t>
            </w:r>
            <w:proofErr w:type="gramEnd"/>
          </w:p>
        </w:tc>
      </w:tr>
    </w:tbl>
    <w:p w14:paraId="71CF1322" w14:textId="77777777" w:rsidR="009458A0" w:rsidRPr="009458A0" w:rsidRDefault="009458A0" w:rsidP="009458A0">
      <w:pPr>
        <w:spacing w:after="0" w:line="360" w:lineRule="auto"/>
        <w:ind w:firstLine="0"/>
        <w:rPr>
          <w:rFonts w:cs="Arial"/>
          <w:szCs w:val="28"/>
        </w:rPr>
      </w:pPr>
    </w:p>
    <w:p w14:paraId="0D127BF8" w14:textId="2C676FEA" w:rsidR="00C54678" w:rsidDel="00B47C19" w:rsidRDefault="003D0A0B" w:rsidP="00242F86">
      <w:pPr>
        <w:pStyle w:val="afa"/>
        <w:keepNext w:val="0"/>
        <w:numPr>
          <w:ilvl w:val="1"/>
          <w:numId w:val="1"/>
        </w:numPr>
        <w:spacing w:before="0" w:after="0"/>
        <w:rPr>
          <w:del w:id="29" w:author="Martin41 Martin41" w:date="2023-12-14T13:49:00Z"/>
          <w:rFonts w:cs="Arial"/>
          <w:szCs w:val="28"/>
        </w:rPr>
      </w:pPr>
      <w:del w:id="30" w:author="Martin41 Martin41" w:date="2023-12-14T13:49:00Z">
        <w:r w:rsidDel="00B47C19">
          <w:rPr>
            <w:rFonts w:cs="Arial"/>
            <w:b/>
            <w:bCs/>
            <w:szCs w:val="28"/>
          </w:rPr>
          <w:delText>к</w:delText>
        </w:r>
        <w:r w:rsidR="00C54678" w:rsidRPr="00C54678" w:rsidDel="00B47C19">
          <w:rPr>
            <w:rFonts w:cs="Arial"/>
            <w:b/>
            <w:bCs/>
            <w:szCs w:val="28"/>
          </w:rPr>
          <w:delText xml:space="preserve">омплексная компьютерная модель: </w:delText>
        </w:r>
        <w:r w:rsidR="00C54678" w:rsidRPr="00C54678" w:rsidDel="00B47C19">
          <w:rPr>
            <w:rFonts w:cs="Arial"/>
            <w:szCs w:val="28"/>
          </w:rPr>
          <w:delText>компьютерная модель, состоящая из взаимосвязанных моделей, описывающих один объект моделирования.</w:delText>
        </w:r>
      </w:del>
    </w:p>
    <w:p w14:paraId="405B1891" w14:textId="709C5E90" w:rsidR="00BF27A1" w:rsidRDefault="00BF27A1" w:rsidP="00242F86">
      <w:pPr>
        <w:pStyle w:val="afa"/>
        <w:keepNext w:val="0"/>
        <w:numPr>
          <w:ilvl w:val="1"/>
          <w:numId w:val="1"/>
        </w:numPr>
        <w:spacing w:before="0"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F27A1" w:rsidRPr="007B2846" w14:paraId="239A41F6" w14:textId="77777777" w:rsidTr="005A7897">
        <w:tc>
          <w:tcPr>
            <w:tcW w:w="9627" w:type="dxa"/>
          </w:tcPr>
          <w:p w14:paraId="01CA39B6" w14:textId="77777777" w:rsidR="00BF27A1" w:rsidRPr="007B2846" w:rsidRDefault="00BF27A1" w:rsidP="005A7897">
            <w:pPr>
              <w:pStyle w:val="afa"/>
              <w:spacing w:after="0"/>
              <w:ind w:firstLine="744"/>
              <w:rPr>
                <w:strike/>
                <w:rPrChange w:id="31" w:author="Martin41 Martin41" w:date="2023-12-14T13:54:00Z">
                  <w:rPr/>
                </w:rPrChange>
              </w:rPr>
            </w:pPr>
            <w:r w:rsidRPr="007B2846">
              <w:rPr>
                <w:b/>
                <w:bCs/>
                <w:strike/>
                <w:rPrChange w:id="32" w:author="Martin41 Martin41" w:date="2023-12-14T13:54:00Z">
                  <w:rPr>
                    <w:b/>
                    <w:bCs/>
                  </w:rPr>
                </w:rPrChange>
              </w:rPr>
              <w:t>многоуровневая система требований:</w:t>
            </w:r>
            <w:r w:rsidRPr="007B2846">
              <w:rPr>
                <w:strike/>
                <w:rPrChange w:id="33" w:author="Martin41 Martin41" w:date="2023-12-14T13:54:00Z">
                  <w:rPr/>
                </w:rPrChange>
              </w:rPr>
              <w:t xml:space="preserve"> Иерархическая система взаимосвязанных структур данных, содержащих формализованные требования к изделию и его составным частям</w:t>
            </w:r>
          </w:p>
          <w:p w14:paraId="4614B616" w14:textId="77777777" w:rsidR="00BF27A1" w:rsidRPr="007B2846" w:rsidRDefault="00BF27A1" w:rsidP="00242F86">
            <w:pPr>
              <w:pStyle w:val="afa"/>
              <w:keepNext w:val="0"/>
              <w:spacing w:after="0"/>
              <w:ind w:firstLine="743"/>
              <w:rPr>
                <w:rFonts w:cs="Arial"/>
                <w:strike/>
                <w:szCs w:val="28"/>
                <w:rPrChange w:id="34" w:author="Martin41 Martin41" w:date="2023-12-14T13:54:00Z">
                  <w:rPr>
                    <w:rFonts w:cs="Arial"/>
                    <w:szCs w:val="28"/>
                  </w:rPr>
                </w:rPrChange>
              </w:rPr>
            </w:pPr>
            <w:r w:rsidRPr="007B2846">
              <w:rPr>
                <w:strike/>
                <w:rPrChange w:id="35" w:author="Martin41 Martin41" w:date="2023-12-14T13:54:00Z">
                  <w:rPr/>
                </w:rPrChange>
              </w:rPr>
              <w:t>[ГОСТ Р 57700.37, статья 3.16]</w:t>
            </w:r>
          </w:p>
        </w:tc>
      </w:tr>
    </w:tbl>
    <w:p w14:paraId="228EC4D2" w14:textId="070238C5" w:rsidR="00BF27A1" w:rsidRPr="003C512C" w:rsidRDefault="00BF27A1" w:rsidP="003C512C">
      <w:pPr>
        <w:spacing w:after="0"/>
        <w:rPr>
          <w:rFonts w:cs="Arial"/>
          <w:szCs w:val="28"/>
        </w:rPr>
      </w:pPr>
    </w:p>
    <w:p w14:paraId="1F6F751E" w14:textId="77777777" w:rsidR="003C512C" w:rsidRPr="00BF27A1" w:rsidRDefault="003C512C" w:rsidP="00BF27A1">
      <w:pPr>
        <w:pStyle w:val="afa"/>
        <w:numPr>
          <w:ilvl w:val="1"/>
          <w:numId w:val="1"/>
        </w:numPr>
        <w:spacing w:before="0" w:after="0"/>
        <w:rPr>
          <w:rFonts w:cs="Arial"/>
          <w:szCs w:val="28"/>
        </w:rPr>
      </w:pPr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F56B0E" w14:paraId="09522960" w14:textId="77777777" w:rsidTr="00242F86">
        <w:trPr>
          <w:cantSplit/>
        </w:trPr>
        <w:tc>
          <w:tcPr>
            <w:tcW w:w="9639" w:type="dxa"/>
          </w:tcPr>
          <w:p w14:paraId="2BF4862A" w14:textId="77777777" w:rsidR="00F56B0E" w:rsidRPr="00553C6E" w:rsidRDefault="00F56B0E" w:rsidP="00553C6E">
            <w:pPr>
              <w:spacing w:after="0"/>
              <w:rPr>
                <w:rFonts w:cs="Arial"/>
                <w:szCs w:val="28"/>
              </w:rPr>
            </w:pPr>
            <w:r w:rsidRPr="00553C6E">
              <w:rPr>
                <w:rFonts w:cs="Arial"/>
                <w:b/>
                <w:bCs/>
                <w:szCs w:val="28"/>
              </w:rPr>
              <w:t xml:space="preserve">натурные испытания: </w:t>
            </w:r>
            <w:r w:rsidRPr="00553C6E">
              <w:rPr>
                <w:rFonts w:cs="Arial"/>
                <w:szCs w:val="28"/>
              </w:rPr>
              <w:t xml:space="preserve">испытания объекта в условиях, соответствующих условиям его использования по прямому назначению с непосредственным оцениванием или контролем определяемых характеристик свойств объекта. </w:t>
            </w:r>
          </w:p>
          <w:p w14:paraId="434D58BD" w14:textId="774A3CFC" w:rsidR="00F56B0E" w:rsidRPr="00F56B0E" w:rsidRDefault="00F56B0E" w:rsidP="00F56B0E">
            <w:pPr>
              <w:spacing w:after="0"/>
              <w:ind w:left="709" w:firstLine="0"/>
              <w:rPr>
                <w:rFonts w:cs="Arial"/>
                <w:szCs w:val="28"/>
              </w:rPr>
            </w:pPr>
            <w:r w:rsidRPr="00F56B0E">
              <w:rPr>
                <w:rFonts w:cs="Arial"/>
                <w:szCs w:val="28"/>
              </w:rPr>
              <w:t xml:space="preserve">[ГОСТ </w:t>
            </w:r>
            <w:proofErr w:type="gramStart"/>
            <w:r w:rsidRPr="00F56B0E">
              <w:rPr>
                <w:rFonts w:cs="Arial"/>
                <w:szCs w:val="28"/>
              </w:rPr>
              <w:t>16504-81</w:t>
            </w:r>
            <w:proofErr w:type="gramEnd"/>
            <w:r>
              <w:rPr>
                <w:rFonts w:cs="Arial"/>
                <w:szCs w:val="28"/>
              </w:rPr>
              <w:t xml:space="preserve">, статья </w:t>
            </w:r>
            <w:r w:rsidR="00C24B32">
              <w:rPr>
                <w:rFonts w:cs="Arial"/>
                <w:szCs w:val="28"/>
              </w:rPr>
              <w:t>56</w:t>
            </w:r>
            <w:r w:rsidRPr="00F56B0E">
              <w:rPr>
                <w:rFonts w:cs="Arial"/>
                <w:szCs w:val="28"/>
              </w:rPr>
              <w:t>]</w:t>
            </w:r>
          </w:p>
        </w:tc>
      </w:tr>
    </w:tbl>
    <w:p w14:paraId="152F3786" w14:textId="77777777" w:rsidR="00F56B0E" w:rsidRPr="00553C6E" w:rsidRDefault="00F56B0E" w:rsidP="00553C6E">
      <w:pPr>
        <w:pStyle w:val="afa"/>
        <w:numPr>
          <w:ilvl w:val="1"/>
          <w:numId w:val="1"/>
        </w:numPr>
        <w:spacing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6412A" w14:paraId="3F840D37" w14:textId="77777777" w:rsidTr="0086412A">
        <w:tc>
          <w:tcPr>
            <w:tcW w:w="9627" w:type="dxa"/>
          </w:tcPr>
          <w:p w14:paraId="3DB690EB" w14:textId="77777777" w:rsidR="0086412A" w:rsidRPr="00553C6E" w:rsidRDefault="0086412A" w:rsidP="00553C6E">
            <w:pPr>
              <w:spacing w:after="0"/>
              <w:rPr>
                <w:rFonts w:cs="Arial"/>
                <w:szCs w:val="28"/>
              </w:rPr>
            </w:pPr>
            <w:r w:rsidRPr="00553C6E">
              <w:rPr>
                <w:rFonts w:cs="Arial"/>
                <w:b/>
                <w:bCs/>
                <w:szCs w:val="28"/>
              </w:rPr>
              <w:t xml:space="preserve">объект моделирования: </w:t>
            </w:r>
            <w:r w:rsidRPr="00553C6E">
              <w:rPr>
                <w:rFonts w:cs="Arial"/>
                <w:szCs w:val="28"/>
              </w:rPr>
              <w:t xml:space="preserve">явление, объект или свойство объекта реального мира. </w:t>
            </w:r>
          </w:p>
          <w:p w14:paraId="2F7891F4" w14:textId="4D103DDA" w:rsidR="0086412A" w:rsidRPr="0086412A" w:rsidRDefault="0086412A" w:rsidP="0086412A">
            <w:pPr>
              <w:spacing w:after="0"/>
              <w:ind w:left="709" w:firstLine="0"/>
              <w:rPr>
                <w:rFonts w:cs="Arial"/>
                <w:szCs w:val="28"/>
              </w:rPr>
            </w:pPr>
            <w:r w:rsidRPr="0086412A">
              <w:rPr>
                <w:rFonts w:cs="Arial"/>
                <w:szCs w:val="28"/>
              </w:rPr>
              <w:t>[ГОСТ Р 57412</w:t>
            </w:r>
            <w:r>
              <w:rPr>
                <w:rFonts w:cs="Arial"/>
                <w:szCs w:val="28"/>
              </w:rPr>
              <w:t xml:space="preserve">, статья </w:t>
            </w:r>
            <w:r w:rsidR="00BF27A1">
              <w:rPr>
                <w:rFonts w:cs="Arial"/>
                <w:szCs w:val="28"/>
              </w:rPr>
              <w:t>3.1.2</w:t>
            </w:r>
            <w:r w:rsidRPr="0086412A">
              <w:rPr>
                <w:rFonts w:cs="Arial"/>
                <w:szCs w:val="28"/>
              </w:rPr>
              <w:t>]</w:t>
            </w:r>
          </w:p>
        </w:tc>
      </w:tr>
    </w:tbl>
    <w:p w14:paraId="20FE28FC" w14:textId="77777777" w:rsidR="0086412A" w:rsidRDefault="0086412A" w:rsidP="0086412A">
      <w:pPr>
        <w:spacing w:after="0" w:line="360" w:lineRule="auto"/>
        <w:ind w:firstLine="0"/>
        <w:rPr>
          <w:rFonts w:cs="Arial"/>
          <w:szCs w:val="28"/>
        </w:rPr>
      </w:pPr>
    </w:p>
    <w:p w14:paraId="0D1D480E" w14:textId="33CADC43" w:rsidR="00C54678" w:rsidRDefault="003D0A0B" w:rsidP="00472F6E">
      <w:pPr>
        <w:pStyle w:val="afa"/>
        <w:numPr>
          <w:ilvl w:val="1"/>
          <w:numId w:val="1"/>
        </w:numPr>
        <w:spacing w:before="0" w:after="0"/>
        <w:rPr>
          <w:rFonts w:cs="Arial"/>
          <w:szCs w:val="28"/>
        </w:rPr>
      </w:pPr>
      <w:r>
        <w:rPr>
          <w:rFonts w:cs="Arial"/>
          <w:b/>
          <w:bCs/>
          <w:szCs w:val="28"/>
        </w:rPr>
        <w:t>о</w:t>
      </w:r>
      <w:r w:rsidR="00C54678" w:rsidRPr="00C54678">
        <w:rPr>
          <w:rFonts w:cs="Arial"/>
          <w:b/>
          <w:bCs/>
          <w:szCs w:val="28"/>
        </w:rPr>
        <w:t xml:space="preserve">сновное изделие: </w:t>
      </w:r>
      <w:r w:rsidR="00C54678" w:rsidRPr="00C54678">
        <w:rPr>
          <w:rFonts w:cs="Arial"/>
          <w:szCs w:val="28"/>
        </w:rPr>
        <w:t>образец авиационной техники, морское судно, наземная электростанция или газоперекачивающая станция, в состав которого (которой) входит разрабатываемый или поставляемый газотурбинный двигатель.</w:t>
      </w:r>
    </w:p>
    <w:p w14:paraId="54D6682D" w14:textId="77777777" w:rsidR="0086412A" w:rsidRPr="00553C6E" w:rsidRDefault="0086412A" w:rsidP="00553C6E">
      <w:pPr>
        <w:pStyle w:val="afa"/>
        <w:numPr>
          <w:ilvl w:val="1"/>
          <w:numId w:val="1"/>
        </w:numPr>
        <w:spacing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6412A" w14:paraId="6C41019E" w14:textId="77777777" w:rsidTr="0086412A">
        <w:tc>
          <w:tcPr>
            <w:tcW w:w="9627" w:type="dxa"/>
          </w:tcPr>
          <w:p w14:paraId="15A3F13F" w14:textId="15B933F3" w:rsidR="0086412A" w:rsidRPr="00553C6E" w:rsidRDefault="0086412A" w:rsidP="00553C6E">
            <w:pPr>
              <w:spacing w:after="0"/>
              <w:rPr>
                <w:rFonts w:cs="Arial"/>
                <w:szCs w:val="28"/>
              </w:rPr>
            </w:pPr>
            <w:r w:rsidRPr="00553C6E">
              <w:rPr>
                <w:rFonts w:cs="Arial"/>
                <w:b/>
                <w:bCs/>
                <w:szCs w:val="28"/>
              </w:rPr>
              <w:t xml:space="preserve">цифровой двойник изделия: </w:t>
            </w:r>
            <w:r w:rsidRPr="00553C6E">
              <w:rPr>
                <w:rFonts w:cs="Arial"/>
                <w:szCs w:val="28"/>
              </w:rPr>
              <w:t xml:space="preserve">система, состоящая из цифровой модели изделия и двусторонних информационных связей с изделием (при наличии изделия) и (или) его составными частями. </w:t>
            </w:r>
          </w:p>
          <w:p w14:paraId="4D6AB602" w14:textId="6F08E3EE" w:rsidR="0086412A" w:rsidRPr="00120F8B" w:rsidRDefault="0086412A" w:rsidP="0086412A">
            <w:pPr>
              <w:keepNext/>
              <w:spacing w:after="0" w:line="360" w:lineRule="auto"/>
              <w:rPr>
                <w:rFonts w:cs="Arial"/>
                <w:spacing w:val="40"/>
                <w:sz w:val="22"/>
              </w:rPr>
            </w:pPr>
            <w:r w:rsidRPr="00120F8B">
              <w:rPr>
                <w:rFonts w:cs="Arial"/>
                <w:spacing w:val="40"/>
                <w:sz w:val="22"/>
              </w:rPr>
              <w:lastRenderedPageBreak/>
              <w:t>Примечания</w:t>
            </w:r>
          </w:p>
          <w:p w14:paraId="11D54671" w14:textId="49935876" w:rsidR="0086412A" w:rsidRPr="00120F8B" w:rsidRDefault="0086412A" w:rsidP="0086412A">
            <w:pPr>
              <w:spacing w:after="0" w:line="360" w:lineRule="auto"/>
              <w:rPr>
                <w:rFonts w:cs="Arial"/>
                <w:sz w:val="22"/>
              </w:rPr>
            </w:pPr>
            <w:r w:rsidRPr="00120F8B">
              <w:rPr>
                <w:rFonts w:cs="Arial"/>
                <w:sz w:val="22"/>
              </w:rPr>
              <w:t>1.</w:t>
            </w:r>
            <w:r w:rsidR="00D02B04">
              <w:rPr>
                <w:rFonts w:cs="Arial"/>
                <w:sz w:val="22"/>
              </w:rPr>
              <w:t> </w:t>
            </w:r>
            <w:r w:rsidRPr="00120F8B">
              <w:rPr>
                <w:rFonts w:cs="Arial"/>
                <w:sz w:val="22"/>
              </w:rPr>
              <w:t>Цифровой двойник разрабатывается и применяется на всех стадиях жизненного цикла изделия.</w:t>
            </w:r>
          </w:p>
          <w:p w14:paraId="3DFC1D1D" w14:textId="33C3BE28" w:rsidR="0086412A" w:rsidRPr="00120F8B" w:rsidRDefault="0086412A" w:rsidP="0086412A">
            <w:pPr>
              <w:spacing w:after="0" w:line="360" w:lineRule="auto"/>
              <w:rPr>
                <w:rFonts w:cs="Arial"/>
                <w:sz w:val="22"/>
              </w:rPr>
            </w:pPr>
            <w:r w:rsidRPr="00120F8B">
              <w:rPr>
                <w:rFonts w:cs="Arial"/>
                <w:sz w:val="22"/>
              </w:rPr>
              <w:t>2.</w:t>
            </w:r>
            <w:r w:rsidR="00D02B04">
              <w:rPr>
                <w:rFonts w:cs="Arial"/>
                <w:sz w:val="22"/>
              </w:rPr>
              <w:t> </w:t>
            </w:r>
            <w:r w:rsidRPr="00120F8B">
              <w:rPr>
                <w:rFonts w:cs="Arial"/>
                <w:sz w:val="22"/>
              </w:rPr>
              <w:t>При создании и применении цифрового двойника изделия участникам процессов жизненного цикла рекомендуется применять программно-технологическую платформу цифровых двойников.</w:t>
            </w:r>
          </w:p>
          <w:p w14:paraId="1A3B33DA" w14:textId="43D572FD" w:rsidR="0086412A" w:rsidRDefault="0086412A" w:rsidP="0086412A">
            <w:pPr>
              <w:spacing w:after="0"/>
              <w:ind w:firstLine="741"/>
              <w:rPr>
                <w:rFonts w:cs="Arial"/>
                <w:szCs w:val="28"/>
              </w:rPr>
            </w:pPr>
            <w:r w:rsidRPr="00C54678">
              <w:rPr>
                <w:rFonts w:cs="Arial"/>
                <w:szCs w:val="28"/>
              </w:rPr>
              <w:t>[ГОСТ Р 57700.37</w:t>
            </w:r>
            <w:r>
              <w:rPr>
                <w:rFonts w:cs="Arial"/>
                <w:szCs w:val="28"/>
              </w:rPr>
              <w:t xml:space="preserve">, статья </w:t>
            </w:r>
            <w:r w:rsidR="00BF27A1">
              <w:rPr>
                <w:rFonts w:cs="Arial"/>
                <w:szCs w:val="28"/>
              </w:rPr>
              <w:t>3.24</w:t>
            </w:r>
            <w:r w:rsidRPr="00C54678">
              <w:rPr>
                <w:rFonts w:cs="Arial"/>
                <w:szCs w:val="28"/>
              </w:rPr>
              <w:t>]</w:t>
            </w:r>
          </w:p>
        </w:tc>
      </w:tr>
    </w:tbl>
    <w:p w14:paraId="125FC16A" w14:textId="77777777" w:rsidR="0086412A" w:rsidRPr="00553C6E" w:rsidRDefault="0086412A" w:rsidP="00BF27A1">
      <w:pPr>
        <w:pStyle w:val="afa"/>
        <w:numPr>
          <w:ilvl w:val="1"/>
          <w:numId w:val="1"/>
        </w:numPr>
        <w:spacing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B3308" w14:paraId="08470E59" w14:textId="77777777" w:rsidTr="007B3308">
        <w:tc>
          <w:tcPr>
            <w:tcW w:w="9627" w:type="dxa"/>
          </w:tcPr>
          <w:p w14:paraId="40B9AED5" w14:textId="2E74F261" w:rsidR="007B3308" w:rsidRDefault="007B3308" w:rsidP="00553C6E">
            <w:pPr>
              <w:spacing w:after="0"/>
            </w:pPr>
            <w:bookmarkStart w:id="36" w:name="_Hlk142422664"/>
            <w:r w:rsidRPr="00553C6E">
              <w:rPr>
                <w:rStyle w:val="notion-enable-hover"/>
                <w:b/>
                <w:bCs/>
              </w:rPr>
              <w:t>цифровые (виртуальные) испытания:</w:t>
            </w:r>
            <w:r>
              <w:t xml:space="preserve"> определение количественных и (или) качественных характеристик свойств объекта испытаний как результата исследования свойств цифровой модели (или цифрового двойника) этого объекта.</w:t>
            </w:r>
          </w:p>
          <w:p w14:paraId="5150151E" w14:textId="1B56D50C" w:rsidR="007B3308" w:rsidRPr="007B3308" w:rsidRDefault="007B3308" w:rsidP="007B3308">
            <w:pPr>
              <w:spacing w:after="0"/>
              <w:ind w:left="709" w:firstLine="0"/>
              <w:rPr>
                <w:rFonts w:cs="Arial"/>
                <w:szCs w:val="28"/>
              </w:rPr>
            </w:pPr>
            <w:r>
              <w:t xml:space="preserve">[ГОСТ Р 57700.37, статья </w:t>
            </w:r>
            <w:r w:rsidR="00BF27A1">
              <w:t>3.27</w:t>
            </w:r>
            <w:r>
              <w:t>]</w:t>
            </w:r>
          </w:p>
        </w:tc>
      </w:tr>
      <w:bookmarkEnd w:id="36"/>
    </w:tbl>
    <w:p w14:paraId="16F03894" w14:textId="77777777" w:rsidR="007B3308" w:rsidRPr="00553C6E" w:rsidRDefault="007B3308" w:rsidP="00A34660">
      <w:pPr>
        <w:pStyle w:val="afa"/>
        <w:pageBreakBefore/>
        <w:numPr>
          <w:ilvl w:val="1"/>
          <w:numId w:val="1"/>
        </w:numPr>
        <w:spacing w:after="0"/>
        <w:rPr>
          <w:rFonts w:cs="Arial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F26DB" w14:paraId="62EE55B4" w14:textId="77777777" w:rsidTr="0059167C">
        <w:tc>
          <w:tcPr>
            <w:tcW w:w="9627" w:type="dxa"/>
          </w:tcPr>
          <w:p w14:paraId="134BB4D2" w14:textId="1048832F" w:rsidR="001F26DB" w:rsidRDefault="001F26DB" w:rsidP="00553C6E">
            <w:pPr>
              <w:spacing w:after="0"/>
            </w:pPr>
            <w:r w:rsidRPr="00553C6E">
              <w:rPr>
                <w:rStyle w:val="notion-enable-hover"/>
                <w:b/>
                <w:bCs/>
              </w:rPr>
              <w:t>цифровая модель изделия:</w:t>
            </w:r>
            <w:r>
              <w:t xml:space="preserve"> Система математических и компьютерных моделей, а также электронных документов изделия, описывающая структуру, функциональность и поведение вновь разрабатываемого или эксплуатируемого изделия на различных стадиях жизненного цикла, для которой на основании результатов цифровых и (или) иных испытаний по ГОСТ 16504 выполнена оценка соответствия предъявляемым к изделию требованиям.</w:t>
            </w:r>
          </w:p>
          <w:p w14:paraId="5A64AA83" w14:textId="24AFC591" w:rsidR="001F26DB" w:rsidRPr="007B3308" w:rsidRDefault="001F26DB" w:rsidP="0059167C">
            <w:pPr>
              <w:spacing w:after="0"/>
              <w:ind w:left="709" w:firstLine="0"/>
              <w:rPr>
                <w:rFonts w:cs="Arial"/>
                <w:szCs w:val="28"/>
              </w:rPr>
            </w:pPr>
            <w:r>
              <w:t xml:space="preserve">[ГОСТ Р 57700.37, статья </w:t>
            </w:r>
            <w:r w:rsidR="00BF27A1">
              <w:t>3.23</w:t>
            </w:r>
            <w:r>
              <w:t>]</w:t>
            </w:r>
          </w:p>
        </w:tc>
      </w:tr>
    </w:tbl>
    <w:p w14:paraId="7A99CC97" w14:textId="1F7770CF" w:rsidR="002A46EE" w:rsidRPr="007E5325" w:rsidRDefault="007A0B2A" w:rsidP="00A34660">
      <w:pPr>
        <w:pStyle w:val="afa"/>
        <w:numPr>
          <w:ilvl w:val="1"/>
          <w:numId w:val="1"/>
        </w:numPr>
        <w:spacing w:after="0"/>
        <w:rPr>
          <w:rFonts w:cs="Arial"/>
          <w:szCs w:val="28"/>
          <w:highlight w:val="yellow"/>
          <w:rPrChange w:id="37" w:author="Martin41 Martin41" w:date="2023-12-14T14:05:00Z">
            <w:rPr>
              <w:rFonts w:cs="Arial"/>
              <w:szCs w:val="28"/>
            </w:rPr>
          </w:rPrChange>
        </w:rPr>
      </w:pPr>
      <w:bookmarkStart w:id="38" w:name="_Toc151341147"/>
      <w:r w:rsidRPr="007E5325">
        <w:rPr>
          <w:b/>
          <w:bCs/>
          <w:highlight w:val="yellow"/>
          <w:rPrChange w:id="39" w:author="Martin41 Martin41" w:date="2023-12-14T14:05:00Z">
            <w:rPr>
              <w:b/>
              <w:bCs/>
            </w:rPr>
          </w:rPrChange>
        </w:rPr>
        <w:t>составная часть цифрового двойника газотурбинного двигателя; СЧ ЦД ГТД:</w:t>
      </w:r>
      <w:r w:rsidRPr="007E5325">
        <w:rPr>
          <w:highlight w:val="yellow"/>
          <w:rPrChange w:id="40" w:author="Martin41 Martin41" w:date="2023-12-14T14:05:00Z">
            <w:rPr/>
          </w:rPrChange>
        </w:rPr>
        <w:t xml:space="preserve"> совокупность цифровых моделей, данных и двухсторонних связей </w:t>
      </w:r>
      <w:r w:rsidR="003C512C" w:rsidRPr="007E5325">
        <w:rPr>
          <w:highlight w:val="yellow"/>
          <w:rPrChange w:id="41" w:author="Martin41 Martin41" w:date="2023-12-14T14:05:00Z">
            <w:rPr/>
          </w:rPrChange>
        </w:rPr>
        <w:t>с составными частями газотурбинного двигателя</w:t>
      </w:r>
      <w:r w:rsidRPr="007E5325">
        <w:rPr>
          <w:highlight w:val="yellow"/>
          <w:rPrChange w:id="42" w:author="Martin41 Martin41" w:date="2023-12-14T14:05:00Z">
            <w:rPr/>
          </w:rPrChange>
        </w:rPr>
        <w:t xml:space="preserve"> (при их наличии), структурированная и объединенная согласно СЧ ГТД или стадии жизненного цикла.</w:t>
      </w:r>
      <w:bookmarkEnd w:id="38"/>
    </w:p>
    <w:p w14:paraId="75BE2218" w14:textId="003D3D41" w:rsidR="00E73721" w:rsidRPr="003D743B" w:rsidRDefault="00E73721" w:rsidP="003D743B">
      <w:pPr>
        <w:pStyle w:val="afa"/>
        <w:widowControl w:val="0"/>
        <w:numPr>
          <w:ilvl w:val="0"/>
          <w:numId w:val="1"/>
        </w:numPr>
        <w:tabs>
          <w:tab w:val="left" w:pos="8364"/>
        </w:tabs>
        <w:outlineLvl w:val="0"/>
        <w:rPr>
          <w:rFonts w:cs="Arial"/>
          <w:b/>
          <w:noProof/>
          <w:sz w:val="28"/>
          <w:szCs w:val="32"/>
        </w:rPr>
      </w:pPr>
      <w:bookmarkStart w:id="43" w:name="_Toc77235170"/>
      <w:bookmarkStart w:id="44" w:name="_Toc103933912"/>
      <w:bookmarkStart w:id="45" w:name="_Toc151341117"/>
      <w:bookmarkStart w:id="46" w:name="_Toc45547263"/>
      <w:r w:rsidRPr="003D743B">
        <w:rPr>
          <w:rFonts w:cs="Arial"/>
          <w:b/>
          <w:noProof/>
          <w:sz w:val="28"/>
          <w:szCs w:val="32"/>
        </w:rPr>
        <w:t>Сокращения</w:t>
      </w:r>
      <w:bookmarkEnd w:id="43"/>
      <w:bookmarkEnd w:id="44"/>
      <w:bookmarkEnd w:id="45"/>
    </w:p>
    <w:bookmarkEnd w:id="46"/>
    <w:p w14:paraId="1A2EE67C" w14:textId="77777777" w:rsidR="00432AFB" w:rsidRPr="00FB4D95" w:rsidRDefault="009E0F07" w:rsidP="00CD7C96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FB4D95">
        <w:rPr>
          <w:rFonts w:eastAsia="Droid Sans Fallback" w:cs="Arial"/>
          <w:color w:val="00000A"/>
          <w:szCs w:val="28"/>
          <w:lang w:eastAsia="en-US"/>
        </w:rPr>
        <w:t xml:space="preserve">В настоящем стандарте применены следующие </w:t>
      </w:r>
      <w:r w:rsidR="00E73721" w:rsidRPr="00487D0D">
        <w:rPr>
          <w:szCs w:val="28"/>
        </w:rPr>
        <w:t>сокращения</w:t>
      </w:r>
      <w:r w:rsidR="00F9439A">
        <w:rPr>
          <w:szCs w:val="28"/>
        </w:rPr>
        <w:t>:</w:t>
      </w:r>
    </w:p>
    <w:p w14:paraId="4A39376D" w14:textId="4636DCE9" w:rsidR="007B3308" w:rsidRDefault="007B3308" w:rsidP="00D02B04">
      <w:pPr>
        <w:suppressAutoHyphens/>
        <w:spacing w:after="0" w:line="360" w:lineRule="auto"/>
        <w:ind w:left="709" w:firstLine="0"/>
        <w:contextualSpacing/>
        <w:rPr>
          <w:rFonts w:eastAsia="Droid Sans Fallback" w:cs="Arial"/>
          <w:color w:val="00000A"/>
          <w:szCs w:val="28"/>
          <w:lang w:eastAsia="en-US"/>
        </w:rPr>
      </w:pPr>
      <w:r>
        <w:rPr>
          <w:rFonts w:eastAsia="Droid Sans Fallback" w:cs="Arial"/>
          <w:color w:val="00000A"/>
          <w:szCs w:val="28"/>
          <w:lang w:eastAsia="en-US"/>
        </w:rPr>
        <w:t>АТ – авиационная техника;</w:t>
      </w:r>
    </w:p>
    <w:p w14:paraId="1A1CBE8E" w14:textId="67D51117" w:rsidR="00C07594" w:rsidRPr="00C07594" w:rsidRDefault="007E5325" w:rsidP="00D02B04">
      <w:pPr>
        <w:suppressAutoHyphens/>
        <w:spacing w:after="0" w:line="360" w:lineRule="auto"/>
        <w:ind w:left="709" w:firstLine="0"/>
        <w:contextualSpacing/>
        <w:rPr>
          <w:rFonts w:eastAsia="Droid Sans Fallback" w:cs="Arial"/>
          <w:color w:val="00000A"/>
          <w:szCs w:val="28"/>
          <w:lang w:eastAsia="en-US"/>
        </w:rPr>
      </w:pPr>
      <w:ins w:id="47" w:author="Martin41 Martin41" w:date="2023-12-14T14:05:00Z">
        <w:r w:rsidRPr="007E5325">
          <w:rPr>
            <w:rFonts w:eastAsia="Droid Sans Fallback" w:cs="Arial"/>
            <w:color w:val="00000A"/>
            <w:szCs w:val="28"/>
            <w:highlight w:val="yellow"/>
            <w:lang w:eastAsia="en-US"/>
            <w:rPrChange w:id="48" w:author="Martin41 Martin41" w:date="2023-12-14T14:05:00Z">
              <w:rPr>
                <w:rFonts w:eastAsia="Droid Sans Fallback" w:cs="Arial"/>
                <w:color w:val="00000A"/>
                <w:szCs w:val="28"/>
                <w:lang w:eastAsia="en-US"/>
              </w:rPr>
            </w:rPrChange>
          </w:rPr>
          <w:t>А</w:t>
        </w:r>
      </w:ins>
      <w:r w:rsidR="00C07594" w:rsidRPr="007E5325">
        <w:rPr>
          <w:rFonts w:eastAsia="Droid Sans Fallback" w:cs="Arial"/>
          <w:color w:val="00000A"/>
          <w:szCs w:val="28"/>
          <w:highlight w:val="yellow"/>
          <w:lang w:eastAsia="en-US"/>
          <w:rPrChange w:id="49" w:author="Martin41 Martin41" w:date="2023-12-14T14:05:00Z">
            <w:rPr>
              <w:rFonts w:eastAsia="Droid Sans Fallback" w:cs="Arial"/>
              <w:color w:val="00000A"/>
              <w:szCs w:val="28"/>
              <w:lang w:eastAsia="en-US"/>
            </w:rPr>
          </w:rPrChange>
        </w:rPr>
        <w:t xml:space="preserve">ГТД – </w:t>
      </w:r>
      <w:r w:rsidR="001F26DB" w:rsidRPr="007E5325">
        <w:rPr>
          <w:rFonts w:eastAsia="Droid Sans Fallback" w:cs="Arial"/>
          <w:color w:val="00000A"/>
          <w:szCs w:val="28"/>
          <w:highlight w:val="yellow"/>
          <w:lang w:eastAsia="en-US"/>
          <w:rPrChange w:id="50" w:author="Martin41 Martin41" w:date="2023-12-14T14:05:00Z">
            <w:rPr>
              <w:rFonts w:eastAsia="Droid Sans Fallback" w:cs="Arial"/>
              <w:color w:val="00000A"/>
              <w:szCs w:val="28"/>
              <w:lang w:eastAsia="en-US"/>
            </w:rPr>
          </w:rPrChange>
        </w:rPr>
        <w:t xml:space="preserve">авиационный </w:t>
      </w:r>
      <w:r w:rsidR="00C07594" w:rsidRPr="007E5325">
        <w:rPr>
          <w:rFonts w:eastAsia="Droid Sans Fallback" w:cs="Arial"/>
          <w:color w:val="00000A"/>
          <w:szCs w:val="28"/>
          <w:highlight w:val="yellow"/>
          <w:lang w:eastAsia="en-US"/>
          <w:rPrChange w:id="51" w:author="Martin41 Martin41" w:date="2023-12-14T14:05:00Z">
            <w:rPr>
              <w:rFonts w:eastAsia="Droid Sans Fallback" w:cs="Arial"/>
              <w:color w:val="00000A"/>
              <w:szCs w:val="28"/>
              <w:lang w:eastAsia="en-US"/>
            </w:rPr>
          </w:rPrChange>
        </w:rPr>
        <w:t xml:space="preserve">газотурбинный </w:t>
      </w:r>
      <w:commentRangeStart w:id="52"/>
      <w:r w:rsidR="00C07594" w:rsidRPr="007E5325">
        <w:rPr>
          <w:rFonts w:eastAsia="Droid Sans Fallback" w:cs="Arial"/>
          <w:color w:val="00000A"/>
          <w:szCs w:val="28"/>
          <w:highlight w:val="yellow"/>
          <w:lang w:eastAsia="en-US"/>
          <w:rPrChange w:id="53" w:author="Martin41 Martin41" w:date="2023-12-14T14:05:00Z">
            <w:rPr>
              <w:rFonts w:eastAsia="Droid Sans Fallback" w:cs="Arial"/>
              <w:color w:val="00000A"/>
              <w:szCs w:val="28"/>
              <w:lang w:eastAsia="en-US"/>
            </w:rPr>
          </w:rPrChange>
        </w:rPr>
        <w:t>двигатель</w:t>
      </w:r>
      <w:commentRangeEnd w:id="52"/>
      <w:r>
        <w:rPr>
          <w:rStyle w:val="aff8"/>
          <w:rFonts w:eastAsia="SimSun"/>
          <w:snapToGrid w:val="0"/>
        </w:rPr>
        <w:commentReference w:id="52"/>
      </w:r>
      <w:r w:rsidR="00C07594" w:rsidRPr="007E5325">
        <w:rPr>
          <w:rFonts w:eastAsia="Droid Sans Fallback" w:cs="Arial"/>
          <w:color w:val="00000A"/>
          <w:szCs w:val="28"/>
          <w:highlight w:val="yellow"/>
          <w:lang w:eastAsia="en-US"/>
          <w:rPrChange w:id="54" w:author="Martin41 Martin41" w:date="2023-12-14T14:05:00Z">
            <w:rPr>
              <w:rFonts w:eastAsia="Droid Sans Fallback" w:cs="Arial"/>
              <w:color w:val="00000A"/>
              <w:szCs w:val="28"/>
              <w:lang w:eastAsia="en-US"/>
            </w:rPr>
          </w:rPrChange>
        </w:rPr>
        <w:t>;</w:t>
      </w:r>
    </w:p>
    <w:p w14:paraId="4B8BC84A" w14:textId="5FD75A7D" w:rsidR="00421656" w:rsidRPr="00C07594" w:rsidRDefault="00C07594" w:rsidP="00B47C19">
      <w:pPr>
        <w:suppressAutoHyphens/>
        <w:spacing w:after="0" w:line="360" w:lineRule="auto"/>
        <w:ind w:left="709" w:firstLine="0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ЖЦ – жизненный цикл;</w:t>
      </w:r>
    </w:p>
    <w:p w14:paraId="7DDF44B4" w14:textId="21169F45" w:rsidR="00C07594" w:rsidDel="00421656" w:rsidRDefault="00C07594" w:rsidP="00C638C9">
      <w:pPr>
        <w:suppressAutoHyphens/>
        <w:spacing w:after="0" w:line="360" w:lineRule="auto"/>
        <w:ind w:left="709" w:firstLine="0"/>
        <w:contextualSpacing/>
        <w:rPr>
          <w:del w:id="55" w:author="Martin41 Martin41" w:date="2023-12-14T13:35:00Z"/>
          <w:rFonts w:eastAsia="Droid Sans Fallback" w:cs="Arial"/>
          <w:color w:val="00000A"/>
          <w:szCs w:val="28"/>
          <w:lang w:eastAsia="en-US"/>
        </w:rPr>
      </w:pPr>
      <w:del w:id="56" w:author="Martin41 Martin41" w:date="2023-12-14T13:35:00Z">
        <w:r w:rsidRPr="00C07594" w:rsidDel="00421656">
          <w:rPr>
            <w:rFonts w:eastAsia="Droid Sans Fallback" w:cs="Arial"/>
            <w:color w:val="00000A"/>
            <w:szCs w:val="28"/>
            <w:lang w:eastAsia="en-US"/>
          </w:rPr>
          <w:delText>ЖЦИ – жизненный цикл изделия;</w:delText>
        </w:r>
      </w:del>
    </w:p>
    <w:p w14:paraId="53CF3B80" w14:textId="5FA63A25" w:rsidR="00B05FFE" w:rsidRPr="00B05FFE" w:rsidRDefault="00B05FFE" w:rsidP="00C638C9">
      <w:pPr>
        <w:suppressAutoHyphens/>
        <w:spacing w:after="0" w:line="360" w:lineRule="auto"/>
        <w:ind w:left="709" w:firstLine="0"/>
        <w:contextualSpacing/>
        <w:rPr>
          <w:rFonts w:eastAsia="Droid Sans Fallback" w:cs="Arial"/>
          <w:color w:val="00000A"/>
          <w:szCs w:val="28"/>
          <w:lang w:eastAsia="en-US"/>
        </w:rPr>
      </w:pPr>
      <w:r>
        <w:rPr>
          <w:rFonts w:eastAsia="Droid Sans Fallback" w:cs="Arial"/>
          <w:color w:val="00000A"/>
          <w:szCs w:val="28"/>
          <w:lang w:eastAsia="en-US"/>
        </w:rPr>
        <w:t>ИКАО – международная организация гражданской авиации;</w:t>
      </w:r>
    </w:p>
    <w:p w14:paraId="795BA918" w14:textId="35B8DB87" w:rsidR="00C07594" w:rsidRPr="00C07594" w:rsidDel="00B47C19" w:rsidRDefault="00C07594" w:rsidP="00C07594">
      <w:pPr>
        <w:suppressAutoHyphens/>
        <w:spacing w:after="0" w:line="360" w:lineRule="auto"/>
        <w:contextualSpacing/>
        <w:rPr>
          <w:del w:id="57" w:author="Martin41 Martin41" w:date="2023-12-14T13:49:00Z"/>
          <w:rFonts w:eastAsia="Droid Sans Fallback" w:cs="Arial"/>
          <w:color w:val="00000A"/>
          <w:szCs w:val="28"/>
          <w:lang w:eastAsia="en-US"/>
        </w:rPr>
      </w:pPr>
      <w:del w:id="58" w:author="Martin41 Martin41" w:date="2023-12-14T13:49:00Z">
        <w:r w:rsidRPr="00C07594" w:rsidDel="00B47C19">
          <w:rPr>
            <w:rFonts w:eastAsia="Droid Sans Fallback" w:cs="Arial"/>
            <w:color w:val="00000A"/>
            <w:szCs w:val="28"/>
            <w:lang w:eastAsia="en-US"/>
          </w:rPr>
          <w:delText>ККМ – комплексная компьютерная модель;</w:delText>
        </w:r>
      </w:del>
    </w:p>
    <w:p w14:paraId="4C72F9BA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КМ – компьютерная модель;</w:t>
      </w:r>
    </w:p>
    <w:p w14:paraId="71E31FB8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НИО – научно-исследовательская организация;</w:t>
      </w:r>
    </w:p>
    <w:p w14:paraId="3144DD2A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НИР – научно-исследовательская работа;</w:t>
      </w:r>
    </w:p>
    <w:p w14:paraId="39E56FE5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ОКР – опытно-конструкторские работы;</w:t>
      </w:r>
    </w:p>
    <w:p w14:paraId="258160E1" w14:textId="1DA9ADDE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ОМ - объект моделирования</w:t>
      </w:r>
      <w:r w:rsidR="00F121EF">
        <w:rPr>
          <w:rFonts w:eastAsia="Droid Sans Fallback" w:cs="Arial"/>
          <w:color w:val="00000A"/>
          <w:szCs w:val="28"/>
          <w:lang w:eastAsia="en-US"/>
        </w:rPr>
        <w:t>;</w:t>
      </w:r>
    </w:p>
    <w:p w14:paraId="6F6E6EF4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ОО – опытный образец;</w:t>
      </w:r>
    </w:p>
    <w:p w14:paraId="7AA370F6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РКД – рабочая конструкторская документация;</w:t>
      </w:r>
    </w:p>
    <w:p w14:paraId="6B3183FA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СЧ – составная часть;</w:t>
      </w:r>
    </w:p>
    <w:p w14:paraId="65A0FC56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ТЗ – техническое задание;</w:t>
      </w:r>
    </w:p>
    <w:p w14:paraId="6BFD6C72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ТОиР – техническое обслуживание и ремонт;</w:t>
      </w:r>
    </w:p>
    <w:p w14:paraId="74363F42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ТТЗ – тактико-техническое задание;</w:t>
      </w:r>
    </w:p>
    <w:p w14:paraId="6025ABE7" w14:textId="77777777" w:rsidR="00C07594" w:rsidRPr="00C07594" w:rsidRDefault="00C07594" w:rsidP="00C07594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lastRenderedPageBreak/>
        <w:t>ЦД – цифровой двойник;</w:t>
      </w:r>
    </w:p>
    <w:p w14:paraId="2040B089" w14:textId="77777777" w:rsidR="00C07594" w:rsidRPr="00C07594" w:rsidRDefault="00C07594" w:rsidP="00CC1678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ЦД-Р – цифровой двойник, наполнение и функциональность которого определяется в ходе реализации стадии разработки изделия;</w:t>
      </w:r>
    </w:p>
    <w:p w14:paraId="6CC135A8" w14:textId="77777777" w:rsidR="00C07594" w:rsidRPr="00C07594" w:rsidRDefault="00C07594" w:rsidP="00CC1678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ЦД-П – цифровой двойник, наполнение и функциональность которого определяется в ходе реализации стадии производства изделия;</w:t>
      </w:r>
    </w:p>
    <w:p w14:paraId="30617DCB" w14:textId="31B0C228" w:rsidR="00A55719" w:rsidRDefault="00C07594" w:rsidP="00CC1678">
      <w:pPr>
        <w:suppressAutoHyphens/>
        <w:spacing w:after="0" w:line="360" w:lineRule="auto"/>
        <w:contextualSpacing/>
        <w:rPr>
          <w:rFonts w:eastAsia="Droid Sans Fallback" w:cs="Arial"/>
          <w:color w:val="00000A"/>
          <w:szCs w:val="28"/>
          <w:lang w:eastAsia="en-US"/>
        </w:rPr>
      </w:pPr>
      <w:r w:rsidRPr="00C07594">
        <w:rPr>
          <w:rFonts w:eastAsia="Droid Sans Fallback" w:cs="Arial"/>
          <w:color w:val="00000A"/>
          <w:szCs w:val="28"/>
          <w:lang w:eastAsia="en-US"/>
        </w:rPr>
        <w:t>ЦД-Э – цифровой двойник, наполнение и функциональность которого определяется в ходе реализации стадии эксплуатации изделия</w:t>
      </w:r>
      <w:r w:rsidR="007A0B2A">
        <w:rPr>
          <w:rFonts w:eastAsia="Droid Sans Fallback" w:cs="Arial"/>
          <w:color w:val="00000A"/>
          <w:szCs w:val="28"/>
          <w:lang w:eastAsia="en-US"/>
        </w:rPr>
        <w:t>;</w:t>
      </w:r>
    </w:p>
    <w:p w14:paraId="7A2624CC" w14:textId="357BC39C" w:rsidR="007A0B2A" w:rsidRPr="00312088" w:rsidRDefault="007A0B2A" w:rsidP="00CC1678">
      <w:pPr>
        <w:suppressAutoHyphens/>
        <w:spacing w:after="0" w:line="360" w:lineRule="auto"/>
        <w:contextualSpacing/>
        <w:rPr>
          <w:rFonts w:eastAsia="Droid Sans Fallback" w:cs="Arial"/>
          <w:szCs w:val="28"/>
          <w:lang w:eastAsia="en-US"/>
        </w:rPr>
      </w:pPr>
      <w:r>
        <w:rPr>
          <w:rFonts w:eastAsia="Droid Sans Fallback" w:cs="Arial"/>
          <w:color w:val="00000A"/>
          <w:szCs w:val="28"/>
          <w:lang w:eastAsia="en-US"/>
        </w:rPr>
        <w:t>ЭЦИ – эквивалентно-циклические испытания.</w:t>
      </w:r>
    </w:p>
    <w:p w14:paraId="1F221B15" w14:textId="77777777" w:rsidR="00C07594" w:rsidRDefault="00D82E56" w:rsidP="00C07594">
      <w:pPr>
        <w:pStyle w:val="afa"/>
        <w:widowControl w:val="0"/>
        <w:numPr>
          <w:ilvl w:val="0"/>
          <w:numId w:val="1"/>
        </w:numPr>
        <w:tabs>
          <w:tab w:val="left" w:pos="8364"/>
        </w:tabs>
        <w:outlineLvl w:val="0"/>
        <w:rPr>
          <w:rFonts w:cs="Arial"/>
          <w:b/>
          <w:noProof/>
          <w:sz w:val="28"/>
          <w:szCs w:val="32"/>
        </w:rPr>
      </w:pPr>
      <w:bookmarkStart w:id="59" w:name="_Toc117014161"/>
      <w:bookmarkStart w:id="60" w:name="_Toc117014162"/>
      <w:bookmarkStart w:id="61" w:name="_Toc71421263"/>
      <w:bookmarkStart w:id="62" w:name="_Toc103933913"/>
      <w:bookmarkStart w:id="63" w:name="_Toc151341118"/>
      <w:bookmarkEnd w:id="59"/>
      <w:bookmarkEnd w:id="60"/>
      <w:r w:rsidRPr="00DA7742">
        <w:rPr>
          <w:rFonts w:cs="Arial"/>
          <w:b/>
          <w:noProof/>
          <w:sz w:val="28"/>
          <w:szCs w:val="32"/>
        </w:rPr>
        <w:t>Общие</w:t>
      </w:r>
      <w:r w:rsidR="00A501D2" w:rsidRPr="00DA7742">
        <w:rPr>
          <w:rFonts w:cs="Arial"/>
          <w:b/>
          <w:noProof/>
          <w:sz w:val="28"/>
          <w:szCs w:val="32"/>
        </w:rPr>
        <w:t xml:space="preserve"> положения</w:t>
      </w:r>
      <w:bookmarkStart w:id="64" w:name="_Toc117014165"/>
      <w:bookmarkStart w:id="65" w:name="_Toc117014166"/>
      <w:bookmarkStart w:id="66" w:name="_Toc117014167"/>
      <w:bookmarkStart w:id="67" w:name="_Toc117014168"/>
      <w:bookmarkStart w:id="68" w:name="_Toc117014169"/>
      <w:bookmarkStart w:id="69" w:name="_Toc117014170"/>
      <w:bookmarkStart w:id="70" w:name="_Toc117014171"/>
      <w:bookmarkStart w:id="71" w:name="_Toc117014172"/>
      <w:bookmarkStart w:id="72" w:name="_Toc117014173"/>
      <w:bookmarkStart w:id="73" w:name="_Toc117014174"/>
      <w:bookmarkStart w:id="74" w:name="_Toc117014175"/>
      <w:bookmarkStart w:id="75" w:name="_Toc117014176"/>
      <w:bookmarkStart w:id="76" w:name="_Toc117014177"/>
      <w:bookmarkStart w:id="77" w:name="_Toc117014178"/>
      <w:bookmarkStart w:id="78" w:name="_Toc117014179"/>
      <w:bookmarkStart w:id="79" w:name="_Toc117014180"/>
      <w:bookmarkStart w:id="80" w:name="_Toc117014181"/>
      <w:bookmarkStart w:id="81" w:name="_Toc117014182"/>
      <w:bookmarkStart w:id="82" w:name="_Toc117014183"/>
      <w:bookmarkStart w:id="83" w:name="_Toc117014184"/>
      <w:bookmarkStart w:id="84" w:name="_Toc117014185"/>
      <w:bookmarkStart w:id="85" w:name="_Toc117014186"/>
      <w:bookmarkStart w:id="86" w:name="_Toc117014187"/>
      <w:bookmarkStart w:id="87" w:name="_Toc117014188"/>
      <w:bookmarkStart w:id="88" w:name="_Toc117014189"/>
      <w:bookmarkStart w:id="89" w:name="_Toc117014190"/>
      <w:bookmarkStart w:id="90" w:name="_Toc117014191"/>
      <w:bookmarkStart w:id="91" w:name="_Toc117014192"/>
      <w:bookmarkStart w:id="92" w:name="_Toc117014193"/>
      <w:bookmarkStart w:id="93" w:name="_Toc103613033"/>
      <w:bookmarkStart w:id="94" w:name="_Toc117014194"/>
      <w:bookmarkStart w:id="95" w:name="_Toc117014195"/>
      <w:bookmarkStart w:id="96" w:name="_Toc117014196"/>
      <w:bookmarkStart w:id="97" w:name="_Toc117014197"/>
      <w:bookmarkStart w:id="98" w:name="_Toc117014198"/>
      <w:bookmarkStart w:id="99" w:name="_Toc117014199"/>
      <w:bookmarkStart w:id="100" w:name="_Toc117014200"/>
      <w:bookmarkStart w:id="101" w:name="_Toc117014201"/>
      <w:bookmarkStart w:id="102" w:name="_Toc117014202"/>
      <w:bookmarkStart w:id="103" w:name="_Toc117014203"/>
      <w:bookmarkStart w:id="104" w:name="_Toc117014204"/>
      <w:bookmarkStart w:id="105" w:name="_Toc117014205"/>
      <w:bookmarkStart w:id="106" w:name="_Toc117014206"/>
      <w:bookmarkStart w:id="107" w:name="_Toc117014207"/>
      <w:bookmarkStart w:id="108" w:name="_Toc117014208"/>
      <w:bookmarkStart w:id="109" w:name="_Toc117014209"/>
      <w:bookmarkStart w:id="110" w:name="_Toc117014210"/>
      <w:bookmarkStart w:id="111" w:name="_Toc117014211"/>
      <w:bookmarkStart w:id="112" w:name="_Toc117014212"/>
      <w:bookmarkStart w:id="113" w:name="_Toc117014213"/>
      <w:bookmarkStart w:id="114" w:name="_Toc117014214"/>
      <w:bookmarkStart w:id="115" w:name="_Toc100317641"/>
      <w:bookmarkStart w:id="116" w:name="_Toc103933916"/>
      <w:bookmarkStart w:id="117" w:name="_Toc8129376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364FF22B" w14:textId="6369F67A" w:rsidR="00C07594" w:rsidRPr="00C07594" w:rsidRDefault="00C07594" w:rsidP="00A74BAD">
      <w:pPr>
        <w:pStyle w:val="afa"/>
        <w:widowControl w:val="0"/>
        <w:tabs>
          <w:tab w:val="left" w:pos="8364"/>
        </w:tabs>
        <w:spacing w:before="0" w:after="0"/>
        <w:outlineLvl w:val="0"/>
        <w:rPr>
          <w:rFonts w:cs="Arial"/>
          <w:b/>
          <w:noProof/>
          <w:sz w:val="28"/>
          <w:szCs w:val="32"/>
        </w:rPr>
      </w:pPr>
      <w:bookmarkStart w:id="118" w:name="_Toc146108604"/>
      <w:bookmarkStart w:id="119" w:name="_Toc151341119"/>
      <w:r>
        <w:rPr>
          <w:rFonts w:cs="Arial"/>
          <w:szCs w:val="28"/>
        </w:rPr>
        <w:t>5</w:t>
      </w:r>
      <w:r w:rsidRPr="00C07594">
        <w:rPr>
          <w:rFonts w:cs="Arial"/>
          <w:szCs w:val="28"/>
        </w:rPr>
        <w:t>.1</w:t>
      </w:r>
      <w:r w:rsidR="00CA6D3E">
        <w:rPr>
          <w:rFonts w:cs="Arial"/>
          <w:szCs w:val="28"/>
        </w:rPr>
        <w:t> </w:t>
      </w:r>
      <w:r w:rsidRPr="00C07594">
        <w:rPr>
          <w:rFonts w:cs="Arial"/>
          <w:szCs w:val="28"/>
        </w:rPr>
        <w:t>ЦД ГТД разрабатывается на любой стадии жизненного цикла</w:t>
      </w:r>
      <w:r w:rsidR="002B4E5E">
        <w:rPr>
          <w:rFonts w:cs="Arial"/>
          <w:szCs w:val="28"/>
        </w:rPr>
        <w:t xml:space="preserve"> ГТД</w:t>
      </w:r>
      <w:r w:rsidR="00A74BAD">
        <w:rPr>
          <w:rFonts w:cs="Arial"/>
          <w:szCs w:val="28"/>
        </w:rPr>
        <w:t xml:space="preserve"> </w:t>
      </w:r>
      <w:del w:id="120" w:author="Martin41 Martin41" w:date="2023-12-14T14:12:00Z">
        <w:r w:rsidR="00A74BAD" w:rsidDel="0016063B">
          <w:rPr>
            <w:rFonts w:cs="Arial"/>
            <w:szCs w:val="28"/>
          </w:rPr>
          <w:delText>по ГОСТ Р 58849</w:delText>
        </w:r>
        <w:r w:rsidR="00A74BAD" w:rsidDel="0016063B">
          <w:rPr>
            <w:rFonts w:cs="Arial"/>
            <w:szCs w:val="28"/>
          </w:rPr>
          <w:noBreakHyphen/>
          <w:delText>2020</w:delText>
        </w:r>
        <w:r w:rsidR="00C56C1F" w:rsidDel="0016063B">
          <w:rPr>
            <w:rFonts w:cs="Arial"/>
            <w:szCs w:val="28"/>
          </w:rPr>
          <w:delText xml:space="preserve"> </w:delText>
        </w:r>
      </w:del>
      <w:r w:rsidR="00C56C1F">
        <w:rPr>
          <w:rFonts w:cs="Arial"/>
          <w:szCs w:val="28"/>
        </w:rPr>
        <w:t>за исключением стадии «</w:t>
      </w:r>
      <w:r w:rsidR="00C56C1F">
        <w:t>Исследования в обеспечение создания опережающего научно-технического задела для образца авиационного двигателя»</w:t>
      </w:r>
      <w:ins w:id="121" w:author="Martin41 Martin41" w:date="2023-12-14T14:12:00Z">
        <w:r w:rsidR="0016063B">
          <w:t xml:space="preserve"> </w:t>
        </w:r>
        <w:r w:rsidR="0016063B">
          <w:rPr>
            <w:rFonts w:cs="Arial"/>
            <w:szCs w:val="28"/>
          </w:rPr>
          <w:t>по ГОСТ Р 58849</w:t>
        </w:r>
        <w:r w:rsidR="0016063B">
          <w:rPr>
            <w:rFonts w:cs="Arial"/>
            <w:szCs w:val="28"/>
          </w:rPr>
          <w:noBreakHyphen/>
          <w:t>2020</w:t>
        </w:r>
      </w:ins>
      <w:r w:rsidRPr="00C07594">
        <w:rPr>
          <w:rFonts w:cs="Arial"/>
          <w:szCs w:val="28"/>
        </w:rPr>
        <w:t>.</w:t>
      </w:r>
      <w:bookmarkEnd w:id="118"/>
      <w:bookmarkEnd w:id="119"/>
    </w:p>
    <w:p w14:paraId="3C596C58" w14:textId="0A636227" w:rsidR="00C07594" w:rsidRPr="00C07594" w:rsidRDefault="00C07594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22" w:name="_Toc146108606"/>
      <w:bookmarkStart w:id="123" w:name="_Toc151341120"/>
      <w:r>
        <w:rPr>
          <w:rFonts w:cs="Arial"/>
          <w:szCs w:val="28"/>
        </w:rPr>
        <w:t>5</w:t>
      </w:r>
      <w:r w:rsidRPr="00C07594">
        <w:rPr>
          <w:rFonts w:cs="Arial"/>
          <w:szCs w:val="28"/>
        </w:rPr>
        <w:t>.</w:t>
      </w:r>
      <w:r w:rsidR="00651D55">
        <w:rPr>
          <w:rFonts w:cs="Arial"/>
          <w:szCs w:val="28"/>
        </w:rPr>
        <w:t>2</w:t>
      </w:r>
      <w:r w:rsidR="00CA6D3E">
        <w:rPr>
          <w:rFonts w:cs="Arial"/>
          <w:szCs w:val="28"/>
        </w:rPr>
        <w:t> </w:t>
      </w:r>
      <w:r w:rsidRPr="00C07594">
        <w:rPr>
          <w:rFonts w:cs="Arial"/>
          <w:szCs w:val="28"/>
        </w:rPr>
        <w:t xml:space="preserve">Требования к ЦД ГТД устанавливает заказчик разработки ЦД ГТД в </w:t>
      </w:r>
      <w:r w:rsidR="000419FD">
        <w:rPr>
          <w:rFonts w:cs="Arial"/>
          <w:szCs w:val="28"/>
        </w:rPr>
        <w:t>техническом задании</w:t>
      </w:r>
      <w:r w:rsidRPr="00C07594">
        <w:rPr>
          <w:rFonts w:cs="Arial"/>
          <w:szCs w:val="28"/>
        </w:rPr>
        <w:t xml:space="preserve"> на разработку или модернизацию (модификацию) ЦД ГТД (далее по тексту - ТЗ).</w:t>
      </w:r>
      <w:bookmarkEnd w:id="122"/>
      <w:bookmarkEnd w:id="123"/>
    </w:p>
    <w:p w14:paraId="49F4BE60" w14:textId="3BE10748" w:rsidR="00C07594" w:rsidRPr="00BF24F5" w:rsidRDefault="00C07594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 w:val="22"/>
        </w:rPr>
      </w:pPr>
      <w:bookmarkStart w:id="124" w:name="_Toc146108607"/>
      <w:bookmarkStart w:id="125" w:name="_Toc151341121"/>
      <w:r w:rsidRPr="00BF24F5">
        <w:rPr>
          <w:rFonts w:cs="Arial"/>
          <w:spacing w:val="40"/>
          <w:sz w:val="22"/>
        </w:rPr>
        <w:t>Примечание</w:t>
      </w:r>
      <w:r w:rsidRPr="00BF24F5">
        <w:rPr>
          <w:rFonts w:cs="Arial"/>
          <w:sz w:val="22"/>
        </w:rPr>
        <w:t xml:space="preserve"> - В зависимости от стадии жизненного цикла ГТД, на которой осуществляется разработка ЦД ГТД, основанием для разработки ЦД ГТД может быть ТТЗ (ТЗ) на разработку/модернизацию ГТД, а </w:t>
      </w:r>
      <w:r w:rsidRPr="00001D09">
        <w:rPr>
          <w:rFonts w:cs="Arial"/>
          <w:sz w:val="22"/>
        </w:rPr>
        <w:t>также</w:t>
      </w:r>
      <w:r w:rsidRPr="00BF24F5">
        <w:rPr>
          <w:rFonts w:cs="Arial"/>
          <w:sz w:val="22"/>
        </w:rPr>
        <w:t xml:space="preserve"> контракт или ТЗ на разработку ЦД ГТД в инициативном порядке.</w:t>
      </w:r>
      <w:bookmarkEnd w:id="124"/>
      <w:bookmarkEnd w:id="125"/>
    </w:p>
    <w:p w14:paraId="008CCD5E" w14:textId="56D90FF9" w:rsidR="00C07594" w:rsidRPr="00C07594" w:rsidRDefault="00651D55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26" w:name="_Toc146108608"/>
      <w:bookmarkStart w:id="127" w:name="_Toc151341122"/>
      <w:r>
        <w:rPr>
          <w:rFonts w:cs="Arial"/>
          <w:szCs w:val="28"/>
        </w:rPr>
        <w:t>5.3</w:t>
      </w:r>
      <w:r w:rsidR="00CA6D3E"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 xml:space="preserve">Если в процессе </w:t>
      </w:r>
      <w:r>
        <w:rPr>
          <w:rFonts w:cs="Arial"/>
          <w:szCs w:val="28"/>
        </w:rPr>
        <w:t>жизненного цикла</w:t>
      </w:r>
      <w:r w:rsidR="00C07594" w:rsidRPr="00C07594">
        <w:rPr>
          <w:rFonts w:cs="Arial"/>
          <w:szCs w:val="28"/>
        </w:rPr>
        <w:t xml:space="preserve"> ГТД выявлена необходимость уточнения (дополнения) отдельных т</w:t>
      </w:r>
      <w:r w:rsidR="000A3759">
        <w:rPr>
          <w:rFonts w:cs="Arial"/>
          <w:szCs w:val="28"/>
        </w:rPr>
        <w:t>р</w:t>
      </w:r>
      <w:r w:rsidR="00C07594" w:rsidRPr="00C07594">
        <w:rPr>
          <w:rFonts w:cs="Arial"/>
          <w:szCs w:val="28"/>
        </w:rPr>
        <w:t>ебований к ЦД ГТД - заказчик разработки ЦД ГТД выпускает дополнение к ТЗ. По решению заказчика</w:t>
      </w:r>
      <w:r w:rsidR="003639D8">
        <w:rPr>
          <w:rFonts w:cs="Arial"/>
          <w:szCs w:val="28"/>
        </w:rPr>
        <w:t xml:space="preserve"> разработки</w:t>
      </w:r>
      <w:r w:rsidR="00C07594" w:rsidRPr="00C07594">
        <w:rPr>
          <w:rFonts w:cs="Arial"/>
          <w:szCs w:val="28"/>
        </w:rPr>
        <w:t xml:space="preserve"> ЦД ГТД уточнение (дополнение) требований к К</w:t>
      </w:r>
      <w:r w:rsidR="00001D09">
        <w:rPr>
          <w:rFonts w:cs="Arial"/>
          <w:szCs w:val="28"/>
        </w:rPr>
        <w:t>М</w:t>
      </w:r>
      <w:r w:rsidR="00C07594" w:rsidRPr="00C07594">
        <w:rPr>
          <w:rFonts w:cs="Arial"/>
          <w:szCs w:val="28"/>
        </w:rPr>
        <w:t xml:space="preserve"> допускается оформлять в виде совместного решения в произвольной форме.</w:t>
      </w:r>
      <w:bookmarkEnd w:id="126"/>
      <w:bookmarkEnd w:id="127"/>
    </w:p>
    <w:p w14:paraId="40571FEC" w14:textId="06D3E6BC" w:rsidR="00C07594" w:rsidRPr="00C07594" w:rsidRDefault="00C07594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28" w:name="_Toc146108609"/>
      <w:bookmarkStart w:id="129" w:name="_Toc151341123"/>
      <w:r>
        <w:rPr>
          <w:rFonts w:cs="Arial"/>
          <w:szCs w:val="28"/>
        </w:rPr>
        <w:t>5</w:t>
      </w:r>
      <w:r w:rsidRPr="00C07594">
        <w:rPr>
          <w:rFonts w:cs="Arial"/>
          <w:szCs w:val="28"/>
        </w:rPr>
        <w:t>.</w:t>
      </w:r>
      <w:r w:rsidR="00651D55">
        <w:rPr>
          <w:rFonts w:cs="Arial"/>
          <w:szCs w:val="28"/>
        </w:rPr>
        <w:t>4</w:t>
      </w:r>
      <w:r w:rsidR="007A0B2A">
        <w:rPr>
          <w:rFonts w:cs="Arial"/>
          <w:szCs w:val="28"/>
        </w:rPr>
        <w:t> </w:t>
      </w:r>
      <w:r w:rsidR="003C6E04">
        <w:rPr>
          <w:rFonts w:cs="Arial"/>
          <w:szCs w:val="28"/>
        </w:rPr>
        <w:t xml:space="preserve">Отдельные </w:t>
      </w:r>
      <w:r w:rsidRPr="00C07594">
        <w:rPr>
          <w:rFonts w:cs="Arial"/>
          <w:szCs w:val="28"/>
        </w:rPr>
        <w:t xml:space="preserve">КМ узлов и систем в соответствии с функциональной схемой проектирования ГТД (компрессор, турбина, камера сгорания и </w:t>
      </w:r>
      <w:proofErr w:type="gramStart"/>
      <w:r w:rsidRPr="00C07594">
        <w:rPr>
          <w:rFonts w:cs="Arial"/>
          <w:szCs w:val="28"/>
        </w:rPr>
        <w:t>т.д.</w:t>
      </w:r>
      <w:proofErr w:type="gramEnd"/>
      <w:r w:rsidRPr="00C07594">
        <w:rPr>
          <w:rFonts w:cs="Arial"/>
          <w:szCs w:val="28"/>
        </w:rPr>
        <w:t>) являются СЧ ЦД ГТД</w:t>
      </w:r>
      <w:bookmarkEnd w:id="128"/>
      <w:r w:rsidR="003C6E04">
        <w:rPr>
          <w:rFonts w:cs="Arial"/>
          <w:szCs w:val="28"/>
        </w:rPr>
        <w:t xml:space="preserve"> и не могут быть признаны ЦД ГТД в целом.</w:t>
      </w:r>
      <w:bookmarkEnd w:id="129"/>
    </w:p>
    <w:p w14:paraId="79737D1C" w14:textId="08DE0C76" w:rsidR="00E117FB" w:rsidRDefault="00C07594" w:rsidP="00472F6E">
      <w:pPr>
        <w:tabs>
          <w:tab w:val="left" w:pos="8364"/>
        </w:tabs>
        <w:spacing w:after="0" w:line="360" w:lineRule="auto"/>
        <w:outlineLvl w:val="0"/>
        <w:rPr>
          <w:bCs/>
          <w:szCs w:val="24"/>
        </w:rPr>
      </w:pPr>
      <w:bookmarkStart w:id="130" w:name="_Toc146108611"/>
      <w:bookmarkStart w:id="131" w:name="_Toc151341125"/>
      <w:r>
        <w:rPr>
          <w:rFonts w:cs="Arial"/>
          <w:szCs w:val="28"/>
        </w:rPr>
        <w:t>5</w:t>
      </w:r>
      <w:r w:rsidR="00651D55">
        <w:rPr>
          <w:rFonts w:cs="Arial"/>
          <w:szCs w:val="28"/>
        </w:rPr>
        <w:t>.</w:t>
      </w:r>
      <w:r w:rsidR="003C512C">
        <w:rPr>
          <w:rFonts w:cs="Arial"/>
          <w:szCs w:val="28"/>
        </w:rPr>
        <w:t>5</w:t>
      </w:r>
      <w:r w:rsidR="00CA6D3E">
        <w:rPr>
          <w:rFonts w:cs="Arial"/>
          <w:szCs w:val="28"/>
        </w:rPr>
        <w:t> </w:t>
      </w:r>
      <w:r w:rsidR="00E117FB" w:rsidRPr="000840CD">
        <w:rPr>
          <w:bCs/>
          <w:szCs w:val="24"/>
        </w:rPr>
        <w:t>ЦД</w:t>
      </w:r>
      <w:r w:rsidR="00E117FB">
        <w:rPr>
          <w:bCs/>
          <w:szCs w:val="24"/>
        </w:rPr>
        <w:t xml:space="preserve"> ГТД должен </w:t>
      </w:r>
      <w:r w:rsidR="00E117FB" w:rsidRPr="00A11C3B">
        <w:rPr>
          <w:bCs/>
          <w:szCs w:val="24"/>
        </w:rPr>
        <w:t xml:space="preserve">быть </w:t>
      </w:r>
      <w:r w:rsidR="002B4E5E" w:rsidRPr="00A11C3B">
        <w:rPr>
          <w:bCs/>
          <w:szCs w:val="24"/>
        </w:rPr>
        <w:t>верифицирован</w:t>
      </w:r>
      <w:r w:rsidR="00E117FB" w:rsidRPr="00A11C3B">
        <w:rPr>
          <w:bCs/>
          <w:szCs w:val="24"/>
        </w:rPr>
        <w:t xml:space="preserve"> на</w:t>
      </w:r>
      <w:r w:rsidR="00E117FB">
        <w:rPr>
          <w:bCs/>
          <w:szCs w:val="24"/>
        </w:rPr>
        <w:t xml:space="preserve"> предмет:</w:t>
      </w:r>
      <w:bookmarkEnd w:id="130"/>
      <w:bookmarkEnd w:id="131"/>
    </w:p>
    <w:p w14:paraId="3C8BA8E3" w14:textId="01C1C55A" w:rsidR="001E3BDF" w:rsidRDefault="001E3BDF" w:rsidP="001E3BDF">
      <w:pPr>
        <w:tabs>
          <w:tab w:val="left" w:pos="8364"/>
        </w:tabs>
        <w:spacing w:after="0" w:line="360" w:lineRule="auto"/>
        <w:outlineLvl w:val="0"/>
        <w:rPr>
          <w:bCs/>
          <w:szCs w:val="24"/>
        </w:rPr>
      </w:pPr>
      <w:bookmarkStart w:id="132" w:name="_Toc151341126"/>
      <w:r>
        <w:rPr>
          <w:bCs/>
          <w:szCs w:val="24"/>
        </w:rPr>
        <w:t>- всех цифровых моделей</w:t>
      </w:r>
      <w:r w:rsidR="00307A58">
        <w:rPr>
          <w:bCs/>
          <w:szCs w:val="24"/>
        </w:rPr>
        <w:t>, требования</w:t>
      </w:r>
      <w:r>
        <w:rPr>
          <w:bCs/>
          <w:szCs w:val="24"/>
        </w:rPr>
        <w:t xml:space="preserve"> к которым предъявлены в ТЗ на разработку ЦД ГТД;</w:t>
      </w:r>
      <w:bookmarkEnd w:id="132"/>
    </w:p>
    <w:p w14:paraId="0007130A" w14:textId="54DAE2DB" w:rsidR="00E117FB" w:rsidRDefault="001E3BDF" w:rsidP="001E3BDF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33" w:name="_Toc151341127"/>
      <w:r>
        <w:rPr>
          <w:bCs/>
          <w:szCs w:val="24"/>
        </w:rPr>
        <w:t>- двусторонних информационных связей цифровых моделей с ГТД (при его наличии)</w:t>
      </w:r>
      <w:r w:rsidRPr="00D57333">
        <w:rPr>
          <w:bCs/>
          <w:szCs w:val="24"/>
        </w:rPr>
        <w:t xml:space="preserve"> </w:t>
      </w:r>
      <w:r>
        <w:rPr>
          <w:bCs/>
          <w:szCs w:val="24"/>
        </w:rPr>
        <w:t>требования, к которым предъявлены в ТЗ на разработку ЦД ГТД.</w:t>
      </w:r>
      <w:bookmarkEnd w:id="133"/>
    </w:p>
    <w:p w14:paraId="11FEA41A" w14:textId="4FFFF1DB" w:rsidR="00C07594" w:rsidRPr="00C07594" w:rsidRDefault="00E117FB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34" w:name="_Toc146108614"/>
      <w:bookmarkStart w:id="135" w:name="_Toc151341128"/>
      <w:r>
        <w:rPr>
          <w:rFonts w:cs="Arial"/>
          <w:szCs w:val="28"/>
        </w:rPr>
        <w:lastRenderedPageBreak/>
        <w:t>5.</w:t>
      </w:r>
      <w:r w:rsidR="003C512C">
        <w:rPr>
          <w:rFonts w:cs="Arial"/>
          <w:szCs w:val="28"/>
        </w:rPr>
        <w:t>5</w:t>
      </w:r>
      <w:r>
        <w:rPr>
          <w:rFonts w:cs="Arial"/>
          <w:szCs w:val="28"/>
        </w:rPr>
        <w:t>.1 </w:t>
      </w:r>
      <w:r w:rsidR="00C07594" w:rsidRPr="00C07594">
        <w:rPr>
          <w:rFonts w:cs="Arial"/>
          <w:szCs w:val="28"/>
        </w:rPr>
        <w:t>КМ</w:t>
      </w:r>
      <w:r w:rsidR="00F07567">
        <w:rPr>
          <w:rFonts w:cs="Arial"/>
          <w:szCs w:val="28"/>
        </w:rPr>
        <w:t>,</w:t>
      </w:r>
      <w:r w:rsidR="00C07594" w:rsidRPr="00C07594">
        <w:rPr>
          <w:rFonts w:cs="Arial"/>
          <w:szCs w:val="28"/>
        </w:rPr>
        <w:t xml:space="preserve"> включаемые в состав ЦД </w:t>
      </w:r>
      <w:proofErr w:type="gramStart"/>
      <w:r w:rsidR="00C07594" w:rsidRPr="00C07594">
        <w:rPr>
          <w:rFonts w:cs="Arial"/>
          <w:szCs w:val="28"/>
        </w:rPr>
        <w:t>ГТД</w:t>
      </w:r>
      <w:proofErr w:type="gramEnd"/>
      <w:r w:rsidR="00C07594" w:rsidRPr="00C07594">
        <w:rPr>
          <w:rFonts w:cs="Arial"/>
          <w:szCs w:val="28"/>
        </w:rPr>
        <w:t xml:space="preserve"> должны быть</w:t>
      </w:r>
      <w:r w:rsidR="00150FE4">
        <w:rPr>
          <w:rFonts w:cs="Arial"/>
          <w:szCs w:val="28"/>
        </w:rPr>
        <w:t xml:space="preserve"> </w:t>
      </w:r>
      <w:proofErr w:type="spellStart"/>
      <w:r w:rsidR="00C07594" w:rsidRPr="00C07594">
        <w:rPr>
          <w:rFonts w:cs="Arial"/>
          <w:szCs w:val="28"/>
        </w:rPr>
        <w:t>валидированы</w:t>
      </w:r>
      <w:proofErr w:type="spellEnd"/>
      <w:r w:rsidR="00C07594" w:rsidRPr="00C07594">
        <w:rPr>
          <w:rFonts w:cs="Arial"/>
          <w:szCs w:val="28"/>
        </w:rPr>
        <w:t xml:space="preserve"> в соответствии с требовани</w:t>
      </w:r>
      <w:r w:rsidR="008E099A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>ми ГОСТ Р 57700.23 и ГОСТ Р 57700.25.</w:t>
      </w:r>
      <w:bookmarkEnd w:id="134"/>
      <w:bookmarkEnd w:id="135"/>
    </w:p>
    <w:p w14:paraId="3E1FC352" w14:textId="58B0F34D" w:rsidR="000840CD" w:rsidRPr="005A6894" w:rsidRDefault="00C07594" w:rsidP="00E117FB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36" w:name="_Toc146108615"/>
      <w:bookmarkStart w:id="137" w:name="_Toc151341129"/>
      <w:r>
        <w:rPr>
          <w:rFonts w:cs="Arial"/>
          <w:szCs w:val="28"/>
        </w:rPr>
        <w:t>5</w:t>
      </w:r>
      <w:r w:rsidR="00651D55">
        <w:rPr>
          <w:rFonts w:cs="Arial"/>
          <w:szCs w:val="28"/>
        </w:rPr>
        <w:t>.</w:t>
      </w:r>
      <w:r w:rsidR="003C512C">
        <w:rPr>
          <w:rFonts w:cs="Arial"/>
          <w:szCs w:val="28"/>
        </w:rPr>
        <w:t>5</w:t>
      </w:r>
      <w:r w:rsidRPr="00C07594">
        <w:rPr>
          <w:rFonts w:cs="Arial"/>
          <w:szCs w:val="28"/>
        </w:rPr>
        <w:t>.</w:t>
      </w:r>
      <w:r w:rsidR="00E117FB">
        <w:rPr>
          <w:rFonts w:cs="Arial"/>
          <w:szCs w:val="28"/>
        </w:rPr>
        <w:t>2</w:t>
      </w:r>
      <w:r w:rsidR="00CA6D3E">
        <w:rPr>
          <w:rFonts w:cs="Arial"/>
          <w:szCs w:val="28"/>
        </w:rPr>
        <w:t> </w:t>
      </w:r>
      <w:proofErr w:type="spellStart"/>
      <w:r w:rsidR="00CF464F" w:rsidRPr="005A6894">
        <w:rPr>
          <w:rFonts w:cs="Arial"/>
          <w:szCs w:val="28"/>
        </w:rPr>
        <w:t>В</w:t>
      </w:r>
      <w:r w:rsidRPr="005A6894">
        <w:rPr>
          <w:rFonts w:cs="Arial"/>
          <w:szCs w:val="28"/>
        </w:rPr>
        <w:t>алидационн</w:t>
      </w:r>
      <w:r w:rsidR="00CF464F" w:rsidRPr="005A6894">
        <w:rPr>
          <w:rFonts w:cs="Arial"/>
          <w:szCs w:val="28"/>
        </w:rPr>
        <w:t>ый</w:t>
      </w:r>
      <w:proofErr w:type="spellEnd"/>
      <w:r w:rsidRPr="005A6894">
        <w:rPr>
          <w:rFonts w:cs="Arial"/>
          <w:szCs w:val="28"/>
        </w:rPr>
        <w:t xml:space="preserve"> базис</w:t>
      </w:r>
      <w:r w:rsidR="00CF464F" w:rsidRPr="005A6894">
        <w:rPr>
          <w:rFonts w:cs="Arial"/>
          <w:szCs w:val="28"/>
        </w:rPr>
        <w:t xml:space="preserve"> должен быть разработан в соответствии с требованиями</w:t>
      </w:r>
      <w:r w:rsidRPr="005A6894">
        <w:rPr>
          <w:rFonts w:cs="Arial"/>
          <w:szCs w:val="28"/>
        </w:rPr>
        <w:t xml:space="preserve"> ГОСТ Р 57700.24.</w:t>
      </w:r>
      <w:bookmarkEnd w:id="136"/>
      <w:bookmarkEnd w:id="137"/>
    </w:p>
    <w:p w14:paraId="2598D844" w14:textId="246626DE" w:rsidR="00E117FB" w:rsidRPr="005A6894" w:rsidRDefault="00651D55" w:rsidP="00E117FB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38" w:name="_Toc146108616"/>
      <w:bookmarkStart w:id="139" w:name="_Toc151341130"/>
      <w:r>
        <w:rPr>
          <w:rFonts w:cs="Arial"/>
          <w:szCs w:val="28"/>
        </w:rPr>
        <w:t>5.</w:t>
      </w:r>
      <w:r w:rsidR="003C512C">
        <w:rPr>
          <w:rFonts w:cs="Arial"/>
          <w:szCs w:val="28"/>
        </w:rPr>
        <w:t>5</w:t>
      </w:r>
      <w:r w:rsidR="00E117FB" w:rsidRPr="005A6894">
        <w:rPr>
          <w:rFonts w:cs="Arial"/>
          <w:szCs w:val="28"/>
        </w:rPr>
        <w:t xml:space="preserve">.3 Валидация ЦД ГТД осуществляется в </w:t>
      </w:r>
      <w:r w:rsidR="005A6894" w:rsidRPr="005A6894">
        <w:rPr>
          <w:rFonts w:cs="Arial"/>
          <w:szCs w:val="28"/>
        </w:rPr>
        <w:t>соответствии</w:t>
      </w:r>
      <w:r w:rsidR="00E117FB" w:rsidRPr="005A6894">
        <w:rPr>
          <w:rFonts w:cs="Arial"/>
          <w:szCs w:val="28"/>
        </w:rPr>
        <w:t xml:space="preserve"> с правилами </w:t>
      </w:r>
      <w:r w:rsidR="003639D8">
        <w:rPr>
          <w:rFonts w:cs="Arial"/>
          <w:szCs w:val="28"/>
        </w:rPr>
        <w:t>з</w:t>
      </w:r>
      <w:r w:rsidR="00E117FB" w:rsidRPr="005A6894">
        <w:rPr>
          <w:rFonts w:cs="Arial"/>
          <w:szCs w:val="28"/>
        </w:rPr>
        <w:t>ака</w:t>
      </w:r>
      <w:r w:rsidR="005A6894" w:rsidRPr="005A6894">
        <w:rPr>
          <w:rFonts w:cs="Arial"/>
          <w:szCs w:val="28"/>
        </w:rPr>
        <w:t>зчика</w:t>
      </w:r>
      <w:r w:rsidR="003639D8">
        <w:rPr>
          <w:rFonts w:cs="Arial"/>
          <w:szCs w:val="28"/>
        </w:rPr>
        <w:t xml:space="preserve"> разработки ЦД ГТД</w:t>
      </w:r>
      <w:r w:rsidR="005A6894" w:rsidRPr="005A6894">
        <w:rPr>
          <w:rFonts w:cs="Arial"/>
          <w:szCs w:val="28"/>
        </w:rPr>
        <w:t>.</w:t>
      </w:r>
      <w:bookmarkEnd w:id="138"/>
      <w:bookmarkEnd w:id="139"/>
    </w:p>
    <w:p w14:paraId="19DA261A" w14:textId="27B695B4" w:rsidR="005A6894" w:rsidRPr="005A6894" w:rsidRDefault="00651D55" w:rsidP="00472F6E">
      <w:pPr>
        <w:tabs>
          <w:tab w:val="left" w:pos="8364"/>
        </w:tabs>
        <w:spacing w:after="0" w:line="360" w:lineRule="auto"/>
        <w:outlineLvl w:val="0"/>
        <w:rPr>
          <w:bCs/>
          <w:szCs w:val="24"/>
        </w:rPr>
      </w:pPr>
      <w:bookmarkStart w:id="140" w:name="_Toc146108617"/>
      <w:bookmarkStart w:id="141" w:name="_Toc151341131"/>
      <w:r>
        <w:rPr>
          <w:bCs/>
          <w:szCs w:val="24"/>
        </w:rPr>
        <w:t>5.</w:t>
      </w:r>
      <w:r w:rsidR="003C512C">
        <w:rPr>
          <w:bCs/>
          <w:szCs w:val="24"/>
        </w:rPr>
        <w:t>6</w:t>
      </w:r>
      <w:r w:rsidR="005A6894" w:rsidRPr="005A6894">
        <w:rPr>
          <w:bCs/>
          <w:szCs w:val="24"/>
        </w:rPr>
        <w:t xml:space="preserve"> Внесение изменений в ЦД ГТД осуществляется в соответствии с правилами, разработчик</w:t>
      </w:r>
      <w:r w:rsidR="003639D8">
        <w:rPr>
          <w:bCs/>
          <w:szCs w:val="24"/>
        </w:rPr>
        <w:t>а</w:t>
      </w:r>
      <w:r w:rsidR="005A6894" w:rsidRPr="005A6894">
        <w:rPr>
          <w:bCs/>
          <w:szCs w:val="24"/>
        </w:rPr>
        <w:t xml:space="preserve"> ЦД ГТ</w:t>
      </w:r>
      <w:r w:rsidR="00C05005">
        <w:rPr>
          <w:bCs/>
          <w:szCs w:val="24"/>
        </w:rPr>
        <w:t>Д</w:t>
      </w:r>
      <w:r w:rsidR="005A6894" w:rsidRPr="005A6894">
        <w:rPr>
          <w:bCs/>
          <w:szCs w:val="24"/>
        </w:rPr>
        <w:t>, по согласованию с заказчиком</w:t>
      </w:r>
      <w:r w:rsidR="003639D8">
        <w:rPr>
          <w:bCs/>
          <w:szCs w:val="24"/>
        </w:rPr>
        <w:t xml:space="preserve"> разработки ЦД ГТД</w:t>
      </w:r>
      <w:r w:rsidR="005A6894" w:rsidRPr="005A6894">
        <w:rPr>
          <w:bCs/>
          <w:szCs w:val="24"/>
        </w:rPr>
        <w:t>, с учетом правил по изменению отдельных видов цифровых моделей, включенных в состав ЦД ГТД.</w:t>
      </w:r>
      <w:bookmarkEnd w:id="140"/>
      <w:bookmarkEnd w:id="141"/>
    </w:p>
    <w:p w14:paraId="0DA1C6B4" w14:textId="01C64BF6" w:rsidR="00BA4C83" w:rsidRDefault="00651D55" w:rsidP="00BA4C83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42" w:name="_Toc151341132"/>
      <w:bookmarkStart w:id="143" w:name="_Toc146108618"/>
      <w:r>
        <w:rPr>
          <w:rFonts w:cs="Arial"/>
          <w:szCs w:val="28"/>
        </w:rPr>
        <w:t>5.</w:t>
      </w:r>
      <w:r w:rsidR="003C512C">
        <w:rPr>
          <w:rFonts w:cs="Arial"/>
          <w:szCs w:val="28"/>
        </w:rPr>
        <w:t>7</w:t>
      </w:r>
      <w:r w:rsidR="005A6894">
        <w:rPr>
          <w:rFonts w:cs="Arial"/>
          <w:szCs w:val="28"/>
        </w:rPr>
        <w:t xml:space="preserve"> </w:t>
      </w:r>
      <w:r w:rsidR="00C05005">
        <w:rPr>
          <w:rFonts w:cs="Arial"/>
          <w:szCs w:val="28"/>
        </w:rPr>
        <w:t>ЦД ГТД должен функционировать в системе</w:t>
      </w:r>
      <w:r w:rsidR="00C05005" w:rsidRPr="005A6894">
        <w:rPr>
          <w:rFonts w:cs="Arial"/>
          <w:szCs w:val="28"/>
        </w:rPr>
        <w:t xml:space="preserve"> управления данными об изделии, которая </w:t>
      </w:r>
      <w:r w:rsidR="00C05005">
        <w:rPr>
          <w:rFonts w:cs="Arial"/>
          <w:szCs w:val="28"/>
        </w:rPr>
        <w:t xml:space="preserve">будет </w:t>
      </w:r>
      <w:r w:rsidR="00C05005" w:rsidRPr="005A6894">
        <w:rPr>
          <w:rFonts w:cs="Arial"/>
          <w:szCs w:val="28"/>
        </w:rPr>
        <w:t>обеспечи</w:t>
      </w:r>
      <w:r w:rsidR="00C05005">
        <w:rPr>
          <w:rFonts w:cs="Arial"/>
          <w:szCs w:val="28"/>
        </w:rPr>
        <w:t>вать в процессе жизненного цикла</w:t>
      </w:r>
      <w:r w:rsidR="008134B5">
        <w:rPr>
          <w:rFonts w:cs="Arial"/>
          <w:szCs w:val="28"/>
        </w:rPr>
        <w:t xml:space="preserve"> ГТД</w:t>
      </w:r>
      <w:r w:rsidR="00C05005" w:rsidRPr="005A6894">
        <w:rPr>
          <w:rFonts w:cs="Arial"/>
          <w:szCs w:val="28"/>
        </w:rPr>
        <w:t xml:space="preserve"> наполнение</w:t>
      </w:r>
      <w:r w:rsidR="008134B5">
        <w:rPr>
          <w:rFonts w:cs="Arial"/>
          <w:szCs w:val="28"/>
        </w:rPr>
        <w:t xml:space="preserve"> его</w:t>
      </w:r>
      <w:r w:rsidR="00C05005" w:rsidRPr="005A6894">
        <w:rPr>
          <w:rFonts w:cs="Arial"/>
          <w:szCs w:val="28"/>
        </w:rPr>
        <w:t xml:space="preserve"> ЦД актуальными данными (расчётные, экспериментальные, эксплуатационные и </w:t>
      </w:r>
      <w:proofErr w:type="gramStart"/>
      <w:r w:rsidR="00C05005" w:rsidRPr="005A6894">
        <w:rPr>
          <w:rFonts w:cs="Arial"/>
          <w:szCs w:val="28"/>
        </w:rPr>
        <w:t>т.д.</w:t>
      </w:r>
      <w:proofErr w:type="gramEnd"/>
      <w:r w:rsidR="00C05005" w:rsidRPr="005A6894">
        <w:rPr>
          <w:rFonts w:cs="Arial"/>
          <w:szCs w:val="28"/>
        </w:rPr>
        <w:t>)</w:t>
      </w:r>
      <w:r w:rsidR="00BA4C83">
        <w:rPr>
          <w:rFonts w:cs="Arial"/>
          <w:szCs w:val="28"/>
        </w:rPr>
        <w:t>.</w:t>
      </w:r>
      <w:bookmarkEnd w:id="142"/>
    </w:p>
    <w:p w14:paraId="0FC4C02D" w14:textId="17BDD637" w:rsidR="00BA4C83" w:rsidRDefault="00BA4C83" w:rsidP="00BA4C83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44" w:name="_Toc151341133"/>
      <w:r w:rsidRPr="003C512C">
        <w:rPr>
          <w:rFonts w:cs="Arial"/>
          <w:szCs w:val="28"/>
        </w:rPr>
        <w:t>5.</w:t>
      </w:r>
      <w:r w:rsidR="003C512C" w:rsidRPr="003C512C">
        <w:rPr>
          <w:rFonts w:cs="Arial"/>
          <w:szCs w:val="28"/>
        </w:rPr>
        <w:t>8</w:t>
      </w:r>
      <w:r w:rsidRPr="003C512C">
        <w:rPr>
          <w:rFonts w:cs="Arial"/>
          <w:szCs w:val="28"/>
        </w:rPr>
        <w:t xml:space="preserve"> Для применения ЦД ГТД по назначению на стадии испытаний и сертификации должна быть создана система сбора, хранения и обработки экспериментальных данных.</w:t>
      </w:r>
      <w:bookmarkEnd w:id="144"/>
    </w:p>
    <w:p w14:paraId="69DE521E" w14:textId="75EC5D50" w:rsidR="008134B5" w:rsidRDefault="00C07594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45" w:name="_Toc151341134"/>
      <w:bookmarkStart w:id="146" w:name="_Toc146108619"/>
      <w:bookmarkEnd w:id="143"/>
      <w:r>
        <w:rPr>
          <w:rFonts w:cs="Arial"/>
          <w:szCs w:val="28"/>
        </w:rPr>
        <w:t>5</w:t>
      </w:r>
      <w:r w:rsidRPr="00C07594">
        <w:rPr>
          <w:rFonts w:cs="Arial"/>
          <w:szCs w:val="28"/>
        </w:rPr>
        <w:t>.</w:t>
      </w:r>
      <w:r w:rsidR="00651D55">
        <w:rPr>
          <w:rFonts w:cs="Arial"/>
          <w:szCs w:val="28"/>
        </w:rPr>
        <w:t>9</w:t>
      </w:r>
      <w:r w:rsidR="00CC114C">
        <w:rPr>
          <w:rFonts w:cs="Arial"/>
          <w:szCs w:val="28"/>
        </w:rPr>
        <w:t xml:space="preserve"> </w:t>
      </w:r>
      <w:r w:rsidRPr="00C07594">
        <w:rPr>
          <w:rFonts w:cs="Arial"/>
          <w:szCs w:val="28"/>
        </w:rPr>
        <w:t xml:space="preserve">Для применения ЦД ГТД по назначению на стадии эксплуатации должна быть создана система </w:t>
      </w:r>
      <w:r w:rsidRPr="00A34660">
        <w:rPr>
          <w:rFonts w:cs="Arial"/>
          <w:szCs w:val="28"/>
        </w:rPr>
        <w:t>мониторинга техническо</w:t>
      </w:r>
      <w:r w:rsidR="00A11C3B" w:rsidRPr="00A34660">
        <w:rPr>
          <w:rFonts w:cs="Arial"/>
          <w:szCs w:val="28"/>
        </w:rPr>
        <w:t>го</w:t>
      </w:r>
      <w:r w:rsidRPr="00A34660">
        <w:rPr>
          <w:rFonts w:cs="Arial"/>
          <w:szCs w:val="28"/>
        </w:rPr>
        <w:t xml:space="preserve"> </w:t>
      </w:r>
      <w:r w:rsidR="00A11C3B" w:rsidRPr="00A34660">
        <w:rPr>
          <w:rFonts w:cs="Arial"/>
          <w:szCs w:val="28"/>
        </w:rPr>
        <w:t>состояния</w:t>
      </w:r>
      <w:r w:rsidRPr="00A34660">
        <w:rPr>
          <w:rFonts w:cs="Arial"/>
          <w:szCs w:val="28"/>
        </w:rPr>
        <w:t xml:space="preserve"> ГТД и обеспечен</w:t>
      </w:r>
      <w:r w:rsidRPr="00C07594">
        <w:rPr>
          <w:rFonts w:cs="Arial"/>
          <w:szCs w:val="28"/>
        </w:rPr>
        <w:t xml:space="preserve"> своевременный обмен информацией с</w:t>
      </w:r>
      <w:r w:rsidR="008134B5">
        <w:rPr>
          <w:rFonts w:cs="Arial"/>
          <w:szCs w:val="28"/>
        </w:rPr>
        <w:t xml:space="preserve"> системой управления данными об изделии, в рамках которой </w:t>
      </w:r>
      <w:r w:rsidRPr="00C07594">
        <w:rPr>
          <w:rFonts w:cs="Arial"/>
          <w:szCs w:val="28"/>
        </w:rPr>
        <w:t>функционир</w:t>
      </w:r>
      <w:r w:rsidR="008134B5">
        <w:rPr>
          <w:rFonts w:cs="Arial"/>
          <w:szCs w:val="28"/>
        </w:rPr>
        <w:t>ует</w:t>
      </w:r>
      <w:r w:rsidRPr="00C07594">
        <w:rPr>
          <w:rFonts w:cs="Arial"/>
          <w:szCs w:val="28"/>
        </w:rPr>
        <w:t xml:space="preserve"> ЦД ГТД</w:t>
      </w:r>
      <w:r w:rsidR="008134B5">
        <w:rPr>
          <w:rFonts w:cs="Arial"/>
          <w:szCs w:val="28"/>
        </w:rPr>
        <w:t>,</w:t>
      </w:r>
      <w:r w:rsidRPr="00C07594">
        <w:rPr>
          <w:rFonts w:cs="Arial"/>
          <w:szCs w:val="28"/>
        </w:rPr>
        <w:t xml:space="preserve"> в интересах дальнейшей модернизации </w:t>
      </w:r>
      <w:r w:rsidR="00307A58">
        <w:rPr>
          <w:rFonts w:cs="Arial"/>
          <w:szCs w:val="28"/>
        </w:rPr>
        <w:t xml:space="preserve">ГТД </w:t>
      </w:r>
      <w:r w:rsidRPr="00C07594">
        <w:rPr>
          <w:rFonts w:cs="Arial"/>
          <w:szCs w:val="28"/>
        </w:rPr>
        <w:t xml:space="preserve">и накопления </w:t>
      </w:r>
      <w:proofErr w:type="spellStart"/>
      <w:r w:rsidRPr="00C07594">
        <w:rPr>
          <w:rFonts w:cs="Arial"/>
          <w:szCs w:val="28"/>
        </w:rPr>
        <w:t>валидационного</w:t>
      </w:r>
      <w:proofErr w:type="spellEnd"/>
      <w:r w:rsidRPr="00C07594">
        <w:rPr>
          <w:rFonts w:cs="Arial"/>
          <w:szCs w:val="28"/>
        </w:rPr>
        <w:t xml:space="preserve"> базиса по результатам эксплуатации.</w:t>
      </w:r>
      <w:bookmarkEnd w:id="145"/>
      <w:r w:rsidRPr="00C07594">
        <w:rPr>
          <w:rFonts w:cs="Arial"/>
          <w:szCs w:val="28"/>
        </w:rPr>
        <w:t xml:space="preserve"> </w:t>
      </w:r>
    </w:p>
    <w:p w14:paraId="36A1E804" w14:textId="322DD390" w:rsidR="0092777B" w:rsidRDefault="008134B5" w:rsidP="004C0A09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47" w:name="_Toc151341135"/>
      <w:r>
        <w:rPr>
          <w:rFonts w:cs="Arial"/>
          <w:szCs w:val="28"/>
        </w:rPr>
        <w:t>5.9.1</w:t>
      </w:r>
      <w:r w:rsidR="007163F3" w:rsidRPr="007163F3">
        <w:rPr>
          <w:rFonts w:cs="Arial"/>
          <w:szCs w:val="28"/>
        </w:rPr>
        <w:t xml:space="preserve"> </w:t>
      </w:r>
      <w:r w:rsidR="007163F3">
        <w:rPr>
          <w:rFonts w:cs="Arial"/>
          <w:szCs w:val="28"/>
        </w:rPr>
        <w:t>В</w:t>
      </w:r>
      <w:r w:rsidR="007163F3" w:rsidRPr="00C07594">
        <w:rPr>
          <w:rFonts w:cs="Arial"/>
          <w:szCs w:val="28"/>
        </w:rPr>
        <w:t xml:space="preserve"> контракт (договор) поставки ГТД и</w:t>
      </w:r>
      <w:r w:rsidR="007163F3">
        <w:rPr>
          <w:rFonts w:cs="Arial"/>
          <w:szCs w:val="28"/>
        </w:rPr>
        <w:t xml:space="preserve"> (</w:t>
      </w:r>
      <w:r w:rsidR="007163F3" w:rsidRPr="00C07594">
        <w:rPr>
          <w:rFonts w:cs="Arial"/>
          <w:szCs w:val="28"/>
        </w:rPr>
        <w:t>или</w:t>
      </w:r>
      <w:r w:rsidR="007163F3">
        <w:rPr>
          <w:rFonts w:cs="Arial"/>
          <w:szCs w:val="28"/>
        </w:rPr>
        <w:t>)</w:t>
      </w:r>
      <w:r w:rsidR="007163F3" w:rsidRPr="00C07594">
        <w:rPr>
          <w:rFonts w:cs="Arial"/>
          <w:szCs w:val="28"/>
        </w:rPr>
        <w:t xml:space="preserve"> основного изделия</w:t>
      </w:r>
      <w:r w:rsidR="007163F3">
        <w:rPr>
          <w:rFonts w:cs="Arial"/>
          <w:szCs w:val="28"/>
        </w:rPr>
        <w:t xml:space="preserve"> должны быть включены обязательства по предоставлению </w:t>
      </w:r>
      <w:r w:rsidR="007163F3" w:rsidRPr="007163F3">
        <w:rPr>
          <w:rFonts w:cs="Arial"/>
          <w:szCs w:val="28"/>
        </w:rPr>
        <w:t>эксплуатирующей организацией согласованного</w:t>
      </w:r>
      <w:r w:rsidR="007163F3">
        <w:rPr>
          <w:rFonts w:cs="Arial"/>
          <w:szCs w:val="28"/>
        </w:rPr>
        <w:t xml:space="preserve"> пе</w:t>
      </w:r>
      <w:r w:rsidR="007163F3" w:rsidRPr="007163F3">
        <w:rPr>
          <w:rFonts w:cs="Arial"/>
          <w:szCs w:val="28"/>
        </w:rPr>
        <w:t>речня предоставляемых данных, частоты их обновления и способов предоставления/получения</w:t>
      </w:r>
      <w:r w:rsidR="007163F3" w:rsidRPr="00C07594">
        <w:rPr>
          <w:rFonts w:cs="Arial"/>
          <w:szCs w:val="28"/>
        </w:rPr>
        <w:t>.</w:t>
      </w:r>
      <w:bookmarkEnd w:id="147"/>
      <w:r w:rsidR="007163F3">
        <w:rPr>
          <w:rFonts w:cs="Arial"/>
          <w:szCs w:val="28"/>
        </w:rPr>
        <w:t xml:space="preserve"> </w:t>
      </w:r>
      <w:bookmarkEnd w:id="146"/>
    </w:p>
    <w:p w14:paraId="289B98BD" w14:textId="67B03DF8" w:rsidR="00E74F53" w:rsidRPr="00921423" w:rsidRDefault="00E74F53" w:rsidP="00921423">
      <w:pPr>
        <w:pStyle w:val="afa"/>
        <w:numPr>
          <w:ilvl w:val="0"/>
          <w:numId w:val="1"/>
        </w:numPr>
        <w:tabs>
          <w:tab w:val="left" w:pos="8364"/>
        </w:tabs>
        <w:spacing w:before="200"/>
        <w:outlineLvl w:val="0"/>
        <w:rPr>
          <w:rFonts w:cs="Arial"/>
          <w:b/>
          <w:bCs/>
          <w:noProof/>
          <w:sz w:val="28"/>
          <w:szCs w:val="32"/>
        </w:rPr>
      </w:pPr>
      <w:bookmarkStart w:id="148" w:name="_Toc151341136"/>
      <w:r w:rsidRPr="00921423">
        <w:rPr>
          <w:rFonts w:cs="Arial"/>
          <w:b/>
          <w:bCs/>
          <w:noProof/>
          <w:sz w:val="28"/>
          <w:szCs w:val="32"/>
        </w:rPr>
        <w:t>Общая классификация цифровых двойников газотурбинных двигателей</w:t>
      </w:r>
      <w:bookmarkEnd w:id="148"/>
    </w:p>
    <w:p w14:paraId="3F0513EA" w14:textId="48732B93" w:rsidR="00E74F53" w:rsidRPr="00C07594" w:rsidRDefault="00426C8C" w:rsidP="00E74F53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149" w:name="_Toc146108622"/>
      <w:bookmarkStart w:id="150" w:name="_Toc151341137"/>
      <w:r>
        <w:rPr>
          <w:rFonts w:cs="Arial"/>
          <w:noProof/>
          <w:szCs w:val="28"/>
        </w:rPr>
        <w:t>6</w:t>
      </w:r>
      <w:r w:rsidR="004D0FB9">
        <w:rPr>
          <w:rFonts w:cs="Arial"/>
          <w:noProof/>
          <w:szCs w:val="28"/>
        </w:rPr>
        <w:t>.1</w:t>
      </w:r>
      <w:r w:rsidR="00E74F53" w:rsidRPr="00C07594">
        <w:rPr>
          <w:rFonts w:cs="Arial"/>
          <w:noProof/>
          <w:szCs w:val="28"/>
        </w:rPr>
        <w:t xml:space="preserve"> </w:t>
      </w:r>
      <w:r w:rsidR="004D0FB9">
        <w:rPr>
          <w:rFonts w:cs="Arial"/>
          <w:noProof/>
          <w:szCs w:val="28"/>
        </w:rPr>
        <w:t>В дополнении</w:t>
      </w:r>
      <w:r w:rsidR="00E74F53" w:rsidRPr="00C07594">
        <w:rPr>
          <w:rFonts w:cs="Arial"/>
          <w:noProof/>
          <w:szCs w:val="28"/>
        </w:rPr>
        <w:t xml:space="preserve"> ГОСТ Р 57700.37</w:t>
      </w:r>
      <w:r w:rsidR="00BF0821">
        <w:rPr>
          <w:rFonts w:cs="Arial"/>
          <w:noProof/>
          <w:szCs w:val="28"/>
        </w:rPr>
        <w:t>,</w:t>
      </w:r>
      <w:r w:rsidR="004D0FB9">
        <w:rPr>
          <w:rFonts w:cs="Arial"/>
          <w:noProof/>
          <w:szCs w:val="28"/>
        </w:rPr>
        <w:t xml:space="preserve"> с</w:t>
      </w:r>
      <w:r w:rsidR="004D0FB9" w:rsidRPr="00C07594">
        <w:rPr>
          <w:rFonts w:cs="Arial"/>
          <w:noProof/>
          <w:szCs w:val="28"/>
        </w:rPr>
        <w:t xml:space="preserve"> учётом требований</w:t>
      </w:r>
      <w:r w:rsidR="004D0FB9">
        <w:rPr>
          <w:rFonts w:cs="Arial"/>
          <w:noProof/>
          <w:szCs w:val="28"/>
        </w:rPr>
        <w:t xml:space="preserve"> ГОСТ Р </w:t>
      </w:r>
      <w:proofErr w:type="gramStart"/>
      <w:r w:rsidR="004D0FB9" w:rsidRPr="00C54678">
        <w:rPr>
          <w:rFonts w:cs="Arial"/>
          <w:szCs w:val="24"/>
        </w:rPr>
        <w:t>58849-2020</w:t>
      </w:r>
      <w:proofErr w:type="gramEnd"/>
      <w:r w:rsidR="00E74F53" w:rsidRPr="00C07594">
        <w:rPr>
          <w:rFonts w:cs="Arial"/>
          <w:noProof/>
          <w:szCs w:val="28"/>
        </w:rPr>
        <w:t>, ЦД ГТД</w:t>
      </w:r>
      <w:r w:rsidR="00BF0821">
        <w:rPr>
          <w:rFonts w:cs="Arial"/>
          <w:noProof/>
          <w:szCs w:val="28"/>
        </w:rPr>
        <w:t xml:space="preserve"> </w:t>
      </w:r>
      <w:r w:rsidR="00E74F53" w:rsidRPr="00C07594">
        <w:rPr>
          <w:rFonts w:cs="Arial"/>
          <w:noProof/>
          <w:szCs w:val="28"/>
        </w:rPr>
        <w:t>по назначению</w:t>
      </w:r>
      <w:r w:rsidR="00BF0821">
        <w:rPr>
          <w:rFonts w:cs="Arial"/>
          <w:noProof/>
          <w:szCs w:val="28"/>
        </w:rPr>
        <w:t xml:space="preserve"> подразделяют</w:t>
      </w:r>
      <w:r w:rsidR="00E74F53" w:rsidRPr="00C07594">
        <w:rPr>
          <w:rFonts w:cs="Arial"/>
          <w:noProof/>
          <w:szCs w:val="28"/>
        </w:rPr>
        <w:t>:</w:t>
      </w:r>
      <w:bookmarkEnd w:id="149"/>
      <w:bookmarkEnd w:id="150"/>
    </w:p>
    <w:p w14:paraId="7928FAE4" w14:textId="2268AED7" w:rsidR="00426C8C" w:rsidRDefault="00E74F53" w:rsidP="00E74F53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151" w:name="_Toc151341138"/>
      <w:bookmarkStart w:id="152" w:name="_Toc146108623"/>
      <w:r>
        <w:rPr>
          <w:rFonts w:cs="Arial"/>
          <w:szCs w:val="28"/>
        </w:rPr>
        <w:lastRenderedPageBreak/>
        <w:sym w:font="Symbol" w:char="F02D"/>
      </w:r>
      <w:r>
        <w:rPr>
          <w:rFonts w:cs="Arial"/>
          <w:szCs w:val="28"/>
        </w:rPr>
        <w:t> </w:t>
      </w:r>
      <w:r w:rsidR="00FD6C87">
        <w:rPr>
          <w:rFonts w:cs="Arial"/>
          <w:noProof/>
          <w:szCs w:val="28"/>
        </w:rPr>
        <w:t>ЦД ГТД разработчика ГТД</w:t>
      </w:r>
      <w:r w:rsidRPr="00C07594">
        <w:rPr>
          <w:rFonts w:cs="Arial"/>
          <w:noProof/>
          <w:szCs w:val="28"/>
        </w:rPr>
        <w:t xml:space="preserve"> </w:t>
      </w:r>
      <w:r w:rsidR="00A41CDD">
        <w:rPr>
          <w:rFonts w:cs="Arial"/>
          <w:noProof/>
          <w:szCs w:val="28"/>
        </w:rPr>
        <w:t xml:space="preserve">(вариант ЦД-Р </w:t>
      </w:r>
      <w:r w:rsidR="00E21624">
        <w:rPr>
          <w:rFonts w:cs="Arial"/>
          <w:noProof/>
          <w:szCs w:val="28"/>
        </w:rPr>
        <w:t>по</w:t>
      </w:r>
      <w:r w:rsidR="00A41CDD">
        <w:rPr>
          <w:rFonts w:cs="Arial"/>
          <w:noProof/>
          <w:szCs w:val="28"/>
        </w:rPr>
        <w:t xml:space="preserve"> ГОСТ </w:t>
      </w:r>
      <w:r w:rsidR="00A41CDD" w:rsidRPr="00C07594">
        <w:rPr>
          <w:rFonts w:cs="Arial"/>
          <w:noProof/>
          <w:szCs w:val="28"/>
        </w:rPr>
        <w:t>Р 57700.37</w:t>
      </w:r>
      <w:r w:rsidR="00A41CDD">
        <w:rPr>
          <w:rFonts w:cs="Arial"/>
          <w:noProof/>
          <w:szCs w:val="28"/>
        </w:rPr>
        <w:t>)</w:t>
      </w:r>
      <w:r w:rsidR="00074694">
        <w:rPr>
          <w:rFonts w:cs="Arial"/>
          <w:noProof/>
          <w:szCs w:val="28"/>
        </w:rPr>
        <w:t xml:space="preserve"> </w:t>
      </w:r>
      <w:r w:rsidRPr="00C07594">
        <w:rPr>
          <w:rFonts w:cs="Arial"/>
          <w:noProof/>
          <w:szCs w:val="28"/>
        </w:rPr>
        <w:t xml:space="preserve">– ЦД ГТД, используемый (используемые) </w:t>
      </w:r>
      <w:r w:rsidR="00925626">
        <w:rPr>
          <w:rFonts w:cs="Arial"/>
          <w:noProof/>
          <w:szCs w:val="28"/>
        </w:rPr>
        <w:t>г</w:t>
      </w:r>
      <w:r w:rsidRPr="00C07594">
        <w:rPr>
          <w:rFonts w:cs="Arial"/>
          <w:noProof/>
          <w:szCs w:val="28"/>
        </w:rPr>
        <w:t xml:space="preserve">оловным разработчиком ГТД и разработчиками СЧ </w:t>
      </w:r>
      <w:r w:rsidR="00925626">
        <w:rPr>
          <w:rFonts w:cs="Arial"/>
          <w:noProof/>
          <w:szCs w:val="28"/>
        </w:rPr>
        <w:t xml:space="preserve">ГТД </w:t>
      </w:r>
      <w:r w:rsidRPr="00C07594">
        <w:rPr>
          <w:rFonts w:cs="Arial"/>
          <w:noProof/>
          <w:szCs w:val="28"/>
        </w:rPr>
        <w:t>для решения конструктор</w:t>
      </w:r>
      <w:r w:rsidR="00A41CDD">
        <w:rPr>
          <w:rFonts w:cs="Arial"/>
          <w:noProof/>
          <w:szCs w:val="28"/>
        </w:rPr>
        <w:t>ских задач в ходе создания ГТД,</w:t>
      </w:r>
      <w:r w:rsidRPr="00C07594">
        <w:rPr>
          <w:rFonts w:cs="Arial"/>
          <w:noProof/>
          <w:szCs w:val="28"/>
        </w:rPr>
        <w:t xml:space="preserve"> расчетного </w:t>
      </w:r>
      <w:r w:rsidR="00D966B8">
        <w:rPr>
          <w:rFonts w:cs="Arial"/>
          <w:noProof/>
          <w:szCs w:val="28"/>
        </w:rPr>
        <w:t xml:space="preserve">и экспериментального </w:t>
      </w:r>
      <w:r w:rsidRPr="00C07594">
        <w:rPr>
          <w:rFonts w:cs="Arial"/>
          <w:noProof/>
          <w:szCs w:val="28"/>
        </w:rPr>
        <w:t>подтверждения его соответствия ТЗ (ТТЗ)</w:t>
      </w:r>
      <w:r w:rsidR="00A41CDD">
        <w:rPr>
          <w:rFonts w:cs="Arial"/>
          <w:noProof/>
          <w:szCs w:val="28"/>
        </w:rPr>
        <w:t>, а также сопровождения ГТД в процессе его ЖЦ</w:t>
      </w:r>
      <w:r w:rsidR="00426C8C">
        <w:rPr>
          <w:rFonts w:cs="Arial"/>
          <w:noProof/>
          <w:szCs w:val="28"/>
        </w:rPr>
        <w:t>.</w:t>
      </w:r>
      <w:bookmarkEnd w:id="151"/>
      <w:r w:rsidR="00426C8C">
        <w:rPr>
          <w:rFonts w:cs="Arial"/>
          <w:noProof/>
          <w:szCs w:val="28"/>
        </w:rPr>
        <w:t xml:space="preserve"> </w:t>
      </w:r>
      <w:bookmarkEnd w:id="152"/>
    </w:p>
    <w:p w14:paraId="7E06D281" w14:textId="03B34E02" w:rsidR="00E74F53" w:rsidRPr="00C07594" w:rsidRDefault="00E74F53" w:rsidP="00E74F53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153" w:name="_Toc151341139"/>
      <w:bookmarkStart w:id="154" w:name="_Toc14610862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Pr="00C07594">
        <w:rPr>
          <w:rFonts w:cs="Arial"/>
          <w:noProof/>
          <w:szCs w:val="28"/>
        </w:rPr>
        <w:t xml:space="preserve">ЦД ГТД головного разработчика основного изделия </w:t>
      </w:r>
      <w:r w:rsidR="00074694">
        <w:rPr>
          <w:rFonts w:cs="Arial"/>
          <w:noProof/>
          <w:szCs w:val="28"/>
        </w:rPr>
        <w:t xml:space="preserve">(вариант ЦД-Э </w:t>
      </w:r>
      <w:r w:rsidR="0053351B">
        <w:rPr>
          <w:rFonts w:cs="Arial"/>
          <w:noProof/>
          <w:szCs w:val="28"/>
        </w:rPr>
        <w:t>по</w:t>
      </w:r>
      <w:r w:rsidR="00074694">
        <w:rPr>
          <w:rFonts w:cs="Arial"/>
          <w:noProof/>
          <w:szCs w:val="28"/>
        </w:rPr>
        <w:t xml:space="preserve"> ГОСТ </w:t>
      </w:r>
      <w:r w:rsidR="00074694" w:rsidRPr="00C07594">
        <w:rPr>
          <w:rFonts w:cs="Arial"/>
          <w:noProof/>
          <w:szCs w:val="28"/>
        </w:rPr>
        <w:t>Р 57700.37</w:t>
      </w:r>
      <w:r w:rsidR="00074694">
        <w:rPr>
          <w:rFonts w:cs="Arial"/>
          <w:noProof/>
          <w:szCs w:val="28"/>
        </w:rPr>
        <w:t>)</w:t>
      </w:r>
      <w:r w:rsidRPr="00C07594">
        <w:rPr>
          <w:rFonts w:cs="Arial"/>
          <w:noProof/>
          <w:szCs w:val="28"/>
        </w:rPr>
        <w:t xml:space="preserve"> - как СЧ ЦД основного изделия, применяемая головным разработчиком соо</w:t>
      </w:r>
      <w:r w:rsidR="00006668">
        <w:rPr>
          <w:rFonts w:cs="Arial"/>
          <w:noProof/>
          <w:szCs w:val="28"/>
        </w:rPr>
        <w:t>тветствующего основного изделия.</w:t>
      </w:r>
      <w:bookmarkEnd w:id="153"/>
      <w:r w:rsidR="00006668">
        <w:rPr>
          <w:rFonts w:cs="Arial"/>
          <w:noProof/>
          <w:szCs w:val="28"/>
        </w:rPr>
        <w:t xml:space="preserve"> </w:t>
      </w:r>
      <w:bookmarkEnd w:id="154"/>
    </w:p>
    <w:p w14:paraId="69A68564" w14:textId="063241BD" w:rsidR="00E74F53" w:rsidRDefault="00E74F53" w:rsidP="00AD0533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155" w:name="_Toc146108626"/>
      <w:bookmarkStart w:id="156" w:name="_Toc15134114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Pr="00C07594">
        <w:rPr>
          <w:rFonts w:cs="Arial"/>
          <w:noProof/>
          <w:szCs w:val="28"/>
        </w:rPr>
        <w:t>ЦД ГТД эксплуатирующей организаци, служб ТОиР</w:t>
      </w:r>
      <w:r w:rsidR="006472A5">
        <w:rPr>
          <w:rFonts w:cs="Arial"/>
          <w:noProof/>
          <w:szCs w:val="28"/>
        </w:rPr>
        <w:t xml:space="preserve"> (вариант ЦД-</w:t>
      </w:r>
      <w:r w:rsidR="00B7118F">
        <w:rPr>
          <w:rFonts w:cs="Arial"/>
          <w:noProof/>
          <w:szCs w:val="28"/>
        </w:rPr>
        <w:t>Э</w:t>
      </w:r>
      <w:r w:rsidR="006472A5">
        <w:rPr>
          <w:rFonts w:cs="Arial"/>
          <w:noProof/>
          <w:szCs w:val="28"/>
        </w:rPr>
        <w:t xml:space="preserve"> </w:t>
      </w:r>
      <w:r w:rsidR="0053351B">
        <w:rPr>
          <w:rFonts w:cs="Arial"/>
          <w:noProof/>
          <w:szCs w:val="28"/>
        </w:rPr>
        <w:t>по</w:t>
      </w:r>
      <w:r w:rsidR="006472A5">
        <w:rPr>
          <w:rFonts w:cs="Arial"/>
          <w:noProof/>
          <w:szCs w:val="28"/>
        </w:rPr>
        <w:t xml:space="preserve"> ГОСТ </w:t>
      </w:r>
      <w:r w:rsidR="006472A5" w:rsidRPr="00C07594">
        <w:rPr>
          <w:rFonts w:cs="Arial"/>
          <w:noProof/>
          <w:szCs w:val="28"/>
        </w:rPr>
        <w:t>Р 57700.37</w:t>
      </w:r>
      <w:r w:rsidR="006472A5">
        <w:rPr>
          <w:rFonts w:cs="Arial"/>
          <w:noProof/>
          <w:szCs w:val="28"/>
        </w:rPr>
        <w:t>)</w:t>
      </w:r>
      <w:r w:rsidRPr="00C07594">
        <w:rPr>
          <w:rFonts w:cs="Arial"/>
          <w:noProof/>
          <w:szCs w:val="28"/>
        </w:rPr>
        <w:t xml:space="preserve"> – ЦД экземпляров ГТД</w:t>
      </w:r>
      <w:r w:rsidR="00DE6763">
        <w:rPr>
          <w:rFonts w:cs="Arial"/>
          <w:noProof/>
          <w:szCs w:val="28"/>
        </w:rPr>
        <w:t xml:space="preserve"> в составе изделий авиационной </w:t>
      </w:r>
      <w:r w:rsidRPr="00C07594">
        <w:rPr>
          <w:rFonts w:cs="Arial"/>
          <w:noProof/>
          <w:szCs w:val="28"/>
        </w:rPr>
        <w:t>техники, используемые для выполнения задач эксплуат</w:t>
      </w:r>
      <w:r w:rsidR="00F50D2A">
        <w:rPr>
          <w:rFonts w:cs="Arial"/>
          <w:noProof/>
          <w:szCs w:val="28"/>
        </w:rPr>
        <w:t>ации, ТОиР</w:t>
      </w:r>
      <w:r w:rsidR="00AD0533">
        <w:rPr>
          <w:rFonts w:cs="Arial"/>
          <w:szCs w:val="28"/>
        </w:rPr>
        <w:t>.</w:t>
      </w:r>
      <w:bookmarkEnd w:id="155"/>
      <w:bookmarkEnd w:id="156"/>
    </w:p>
    <w:p w14:paraId="573A544B" w14:textId="67DE18B4" w:rsidR="000B17FF" w:rsidRDefault="000B17FF" w:rsidP="00BB26B8">
      <w:pPr>
        <w:tabs>
          <w:tab w:val="left" w:pos="8364"/>
        </w:tabs>
        <w:spacing w:after="0" w:line="360" w:lineRule="auto"/>
        <w:outlineLvl w:val="0"/>
      </w:pPr>
      <w:bookmarkStart w:id="157" w:name="_Toc151341141"/>
      <w:r>
        <w:rPr>
          <w:rFonts w:cs="Arial"/>
          <w:szCs w:val="28"/>
        </w:rPr>
        <w:t xml:space="preserve">6.2 </w:t>
      </w:r>
      <w:r w:rsidR="00BF0821">
        <w:rPr>
          <w:rFonts w:cs="Arial"/>
          <w:szCs w:val="28"/>
        </w:rPr>
        <w:t>У</w:t>
      </w:r>
      <w:r w:rsidR="00F93DE5">
        <w:rPr>
          <w:rFonts w:cs="Arial"/>
          <w:szCs w:val="28"/>
        </w:rPr>
        <w:t>ч</w:t>
      </w:r>
      <w:r w:rsidR="00BF0821">
        <w:rPr>
          <w:rFonts w:cs="Arial"/>
          <w:szCs w:val="28"/>
        </w:rPr>
        <w:t>и</w:t>
      </w:r>
      <w:r w:rsidR="00F93DE5">
        <w:rPr>
          <w:rFonts w:cs="Arial"/>
          <w:szCs w:val="28"/>
        </w:rPr>
        <w:t>т</w:t>
      </w:r>
      <w:r w:rsidR="00BF0821">
        <w:rPr>
          <w:rFonts w:cs="Arial"/>
          <w:szCs w:val="28"/>
        </w:rPr>
        <w:t>ывая</w:t>
      </w:r>
      <w:r w:rsidR="00F93DE5">
        <w:rPr>
          <w:rFonts w:cs="Arial"/>
          <w:szCs w:val="28"/>
        </w:rPr>
        <w:t xml:space="preserve"> требовани</w:t>
      </w:r>
      <w:r w:rsidR="00BF0821">
        <w:rPr>
          <w:rFonts w:cs="Arial"/>
          <w:szCs w:val="28"/>
        </w:rPr>
        <w:t>я предъявляемые</w:t>
      </w:r>
      <w:r w:rsidR="00F93DE5">
        <w:rPr>
          <w:rFonts w:cs="Arial"/>
          <w:szCs w:val="28"/>
        </w:rPr>
        <w:t xml:space="preserve"> </w:t>
      </w:r>
      <w:r>
        <w:rPr>
          <w:rFonts w:cs="Arial"/>
          <w:noProof/>
          <w:szCs w:val="28"/>
        </w:rPr>
        <w:t>ГОСТ</w:t>
      </w:r>
      <w:r w:rsidR="007A0B2A">
        <w:rPr>
          <w:rFonts w:cs="Arial"/>
          <w:noProof/>
          <w:szCs w:val="28"/>
        </w:rPr>
        <w:t> </w:t>
      </w:r>
      <w:r>
        <w:rPr>
          <w:rFonts w:cs="Arial"/>
          <w:noProof/>
          <w:szCs w:val="28"/>
        </w:rPr>
        <w:t>Р</w:t>
      </w:r>
      <w:r w:rsidR="007A0B2A">
        <w:rPr>
          <w:rFonts w:cs="Arial"/>
          <w:noProof/>
          <w:szCs w:val="28"/>
        </w:rPr>
        <w:t> </w:t>
      </w:r>
      <w:r w:rsidRPr="00C54678">
        <w:rPr>
          <w:rFonts w:cs="Arial"/>
          <w:szCs w:val="24"/>
        </w:rPr>
        <w:t>58849</w:t>
      </w:r>
      <w:r w:rsidR="007A0B2A">
        <w:rPr>
          <w:rFonts w:cs="Arial"/>
          <w:szCs w:val="24"/>
        </w:rPr>
        <w:noBreakHyphen/>
      </w:r>
      <w:r w:rsidRPr="00C54678">
        <w:rPr>
          <w:rFonts w:cs="Arial"/>
          <w:szCs w:val="24"/>
        </w:rPr>
        <w:t>2020</w:t>
      </w:r>
      <w:r w:rsidR="00BF0821">
        <w:rPr>
          <w:rFonts w:cs="Arial"/>
          <w:szCs w:val="24"/>
        </w:rPr>
        <w:t xml:space="preserve"> к ГТД на стадиях его ЖЦ</w:t>
      </w:r>
      <w:r>
        <w:rPr>
          <w:rFonts w:cs="Arial"/>
          <w:szCs w:val="24"/>
        </w:rPr>
        <w:t xml:space="preserve">, </w:t>
      </w:r>
      <w:r w:rsidRPr="007100F8">
        <w:t>ЦД ГТД разработчика ГТД</w:t>
      </w:r>
      <w:r>
        <w:t xml:space="preserve"> мо</w:t>
      </w:r>
      <w:r w:rsidR="00BF0821">
        <w:t>жет подразделяться</w:t>
      </w:r>
      <w:r>
        <w:t>:</w:t>
      </w:r>
      <w:bookmarkEnd w:id="157"/>
    </w:p>
    <w:p w14:paraId="73C0A56C" w14:textId="788AABDC" w:rsidR="000B17FF" w:rsidRDefault="003E5411" w:rsidP="00BB26B8">
      <w:pPr>
        <w:tabs>
          <w:tab w:val="left" w:pos="8364"/>
        </w:tabs>
        <w:spacing w:after="0" w:line="360" w:lineRule="auto"/>
        <w:outlineLvl w:val="0"/>
      </w:pPr>
      <w:bookmarkStart w:id="158" w:name="_Toc15134114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0B17FF" w:rsidRPr="007100F8">
        <w:t>ЦД ГТД разработчика ГТД</w:t>
      </w:r>
      <w:r w:rsidR="000B17FF">
        <w:t xml:space="preserve"> на этапе прикладного НИР. Содержит в себе цифровые модели, данные и двусторонние связи демонстрационного двигателя прототипа, его систем, узлов и деталей</w:t>
      </w:r>
      <w:r w:rsidR="00BC7E8E">
        <w:t xml:space="preserve">, которые создаются при проведении </w:t>
      </w:r>
      <w:r w:rsidR="00BC7E8E" w:rsidRPr="003E5411">
        <w:t>совокупност</w:t>
      </w:r>
      <w:r w:rsidR="00BC7E8E">
        <w:t>и</w:t>
      </w:r>
      <w:r w:rsidR="00BC7E8E" w:rsidRPr="003E5411">
        <w:t xml:space="preserve"> теоретических и экспериментальных работ по</w:t>
      </w:r>
      <w:r w:rsidR="00BC7E8E">
        <w:t xml:space="preserve"> </w:t>
      </w:r>
      <w:r w:rsidR="00BC7E8E" w:rsidRPr="003E5411">
        <w:t>обоснованию путей создания перспективных АД и их составных частей, в том числе оценку достижимых</w:t>
      </w:r>
      <w:r w:rsidR="00BC7E8E">
        <w:t xml:space="preserve"> </w:t>
      </w:r>
      <w:r w:rsidR="00BC7E8E" w:rsidRPr="003E5411">
        <w:t>уровней параметров, характеристик и других показателей качества АД с учетом использования</w:t>
      </w:r>
      <w:r w:rsidR="00BC7E8E">
        <w:t xml:space="preserve"> </w:t>
      </w:r>
      <w:r w:rsidR="00BC7E8E" w:rsidRPr="003E5411">
        <w:t>новых технических и конструктивных решений систем и узлов</w:t>
      </w:r>
      <w:r w:rsidR="00BC7E8E">
        <w:t>.</w:t>
      </w:r>
      <w:bookmarkEnd w:id="158"/>
      <w:r w:rsidR="00BC7E8E">
        <w:t xml:space="preserve"> </w:t>
      </w:r>
    </w:p>
    <w:p w14:paraId="3444D528" w14:textId="1BE3253F" w:rsidR="003E5411" w:rsidRDefault="003E5411" w:rsidP="00BB26B8">
      <w:pPr>
        <w:tabs>
          <w:tab w:val="left" w:pos="8364"/>
        </w:tabs>
        <w:spacing w:after="0" w:line="360" w:lineRule="auto"/>
        <w:outlineLvl w:val="0"/>
      </w:pPr>
      <w:bookmarkStart w:id="159" w:name="_Toc15134114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0B17FF" w:rsidRPr="007100F8">
        <w:t>ЦД ГТД разработчика ГТД</w:t>
      </w:r>
      <w:r w:rsidR="000B17FF">
        <w:t xml:space="preserve"> на этапе ОКР. Содержит в себе цифровые модели, данные и двусторонние связи опытного образца и серийного двигателя, его систем, узлов и деталей.</w:t>
      </w:r>
      <w:bookmarkEnd w:id="159"/>
      <w:r w:rsidR="00906B89">
        <w:t xml:space="preserve"> </w:t>
      </w:r>
    </w:p>
    <w:p w14:paraId="7FECA40E" w14:textId="2B89FAF1" w:rsidR="000B17FF" w:rsidRDefault="003E5411" w:rsidP="00BB26B8">
      <w:pPr>
        <w:tabs>
          <w:tab w:val="left" w:pos="8364"/>
        </w:tabs>
        <w:spacing w:after="0" w:line="360" w:lineRule="auto"/>
        <w:outlineLvl w:val="0"/>
      </w:pPr>
      <w:bookmarkStart w:id="160" w:name="_Toc15134114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0B17FF">
        <w:t xml:space="preserve">ЦД ГТД </w:t>
      </w:r>
      <w:r w:rsidR="000B17FF" w:rsidRPr="007100F8">
        <w:t xml:space="preserve">разработчика </w:t>
      </w:r>
      <w:r w:rsidR="000B17FF">
        <w:t xml:space="preserve">модификации </w:t>
      </w:r>
      <w:r w:rsidR="00F454CD" w:rsidRPr="007100F8">
        <w:t>ГТД</w:t>
      </w:r>
      <w:r w:rsidR="000B17FF">
        <w:t>. Содержит в себе цифровые модели, данные и двусторонние связи</w:t>
      </w:r>
      <w:r w:rsidR="00EE38A8">
        <w:t xml:space="preserve"> новой модификации</w:t>
      </w:r>
      <w:r w:rsidR="000B17FF">
        <w:t xml:space="preserve"> опытного образца и серийного двигателя, его систем, узлов и деталей.</w:t>
      </w:r>
      <w:bookmarkEnd w:id="160"/>
    </w:p>
    <w:p w14:paraId="7879EB2A" w14:textId="41705871" w:rsidR="00FC7657" w:rsidRDefault="00635CA5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161" w:name="_Toc151341145"/>
      <w:r>
        <w:t>6.3</w:t>
      </w:r>
      <w:r w:rsidR="00FC7657">
        <w:t xml:space="preserve"> </w:t>
      </w:r>
      <w:r w:rsidR="00FC7657" w:rsidRPr="004D5F5E">
        <w:t>Необходимость включения в ЦД ГТД цифровых моделей и экспериментальных данных, полученных на этапе НИР, оговаривается в ТЗ на разработку ЦД ГТД.</w:t>
      </w:r>
      <w:bookmarkEnd w:id="161"/>
    </w:p>
    <w:p w14:paraId="294E8F60" w14:textId="787DBC65" w:rsidR="00A41CDD" w:rsidRPr="00921423" w:rsidRDefault="00A41CDD" w:rsidP="00921423">
      <w:pPr>
        <w:pStyle w:val="afa"/>
        <w:numPr>
          <w:ilvl w:val="0"/>
          <w:numId w:val="1"/>
        </w:numPr>
        <w:tabs>
          <w:tab w:val="left" w:pos="8364"/>
        </w:tabs>
        <w:spacing w:before="200"/>
        <w:outlineLvl w:val="0"/>
        <w:rPr>
          <w:rFonts w:cs="Arial"/>
          <w:b/>
          <w:bCs/>
          <w:noProof/>
          <w:sz w:val="28"/>
          <w:szCs w:val="32"/>
        </w:rPr>
      </w:pPr>
      <w:bookmarkStart w:id="162" w:name="_Toc151341146"/>
      <w:r w:rsidRPr="00921423">
        <w:rPr>
          <w:rFonts w:cs="Arial"/>
          <w:b/>
          <w:bCs/>
          <w:noProof/>
          <w:sz w:val="28"/>
          <w:szCs w:val="32"/>
        </w:rPr>
        <w:lastRenderedPageBreak/>
        <w:t>Рекомендуемый состав цифровых двойников газотурбинных двигателей</w:t>
      </w:r>
      <w:bookmarkEnd w:id="162"/>
    </w:p>
    <w:p w14:paraId="03EF6639" w14:textId="12B92F5C" w:rsidR="00A41CDD" w:rsidRDefault="00AF6C27" w:rsidP="00A41CDD">
      <w:pPr>
        <w:tabs>
          <w:tab w:val="left" w:pos="8364"/>
        </w:tabs>
        <w:spacing w:after="0" w:line="360" w:lineRule="auto"/>
        <w:outlineLvl w:val="0"/>
      </w:pPr>
      <w:bookmarkStart w:id="163" w:name="_Toc151341148"/>
      <w:r w:rsidRPr="007100F8">
        <w:t>7</w:t>
      </w:r>
      <w:r w:rsidR="00A41CDD" w:rsidRPr="007100F8">
        <w:t xml:space="preserve">.1 Составные части ЦД ГТД наполняются постепенно в ходе жизненного цикла ГТД согласно ГОСТ Р </w:t>
      </w:r>
      <w:proofErr w:type="gramStart"/>
      <w:r w:rsidR="00A41CDD" w:rsidRPr="007100F8">
        <w:t>58849-2020</w:t>
      </w:r>
      <w:proofErr w:type="gramEnd"/>
      <w:r w:rsidR="00A41CDD" w:rsidRPr="007100F8">
        <w:t xml:space="preserve"> и </w:t>
      </w:r>
      <w:r w:rsidR="00A41CDD">
        <w:t>ГОСТ Р 57700.37-2021</w:t>
      </w:r>
      <w:r w:rsidR="00A41CDD" w:rsidRPr="007100F8">
        <w:t>.</w:t>
      </w:r>
      <w:bookmarkEnd w:id="163"/>
    </w:p>
    <w:p w14:paraId="1231455E" w14:textId="44F79C45" w:rsidR="00A41CDD" w:rsidRPr="007100F8" w:rsidRDefault="00AF6C27" w:rsidP="00A41CDD">
      <w:pPr>
        <w:tabs>
          <w:tab w:val="left" w:pos="8364"/>
        </w:tabs>
        <w:spacing w:after="0" w:line="360" w:lineRule="auto"/>
        <w:outlineLvl w:val="0"/>
      </w:pPr>
      <w:bookmarkStart w:id="164" w:name="_Toc151341149"/>
      <w:r w:rsidRPr="007100F8">
        <w:t>7</w:t>
      </w:r>
      <w:r w:rsidR="00A41CDD" w:rsidRPr="007100F8">
        <w:t xml:space="preserve">.2 </w:t>
      </w:r>
      <w:r w:rsidR="000C3560">
        <w:t xml:space="preserve">Каждый </w:t>
      </w:r>
      <w:r w:rsidR="00981C4D">
        <w:t>вариант</w:t>
      </w:r>
      <w:r w:rsidR="000C3560">
        <w:t xml:space="preserve"> </w:t>
      </w:r>
      <w:r w:rsidR="001E7BD7" w:rsidRPr="007100F8">
        <w:t xml:space="preserve">ЦД ГТД разработчика ГТД </w:t>
      </w:r>
      <w:r w:rsidR="00A41CDD" w:rsidRPr="007100F8">
        <w:t>может иметь следующие составные части:</w:t>
      </w:r>
      <w:bookmarkEnd w:id="164"/>
    </w:p>
    <w:p w14:paraId="073EE485" w14:textId="6D170827" w:rsidR="00A41CDD" w:rsidRPr="007B2846" w:rsidRDefault="00A41CDD" w:rsidP="00A41CDD">
      <w:pPr>
        <w:tabs>
          <w:tab w:val="left" w:pos="8364"/>
        </w:tabs>
        <w:spacing w:after="0" w:line="360" w:lineRule="auto"/>
        <w:outlineLvl w:val="0"/>
        <w:rPr>
          <w:strike/>
          <w:rPrChange w:id="165" w:author="Martin41 Martin41" w:date="2023-12-14T13:54:00Z">
            <w:rPr/>
          </w:rPrChange>
        </w:rPr>
      </w:pPr>
      <w:bookmarkStart w:id="166" w:name="_Toc151341150"/>
      <w:r w:rsidRPr="007B2846">
        <w:rPr>
          <w:strike/>
          <w:rPrChange w:id="167" w:author="Martin41 Martin41" w:date="2023-12-14T13:54:00Z">
            <w:rPr/>
          </w:rPrChange>
        </w:rPr>
        <w:sym w:font="Symbol" w:char="F02D"/>
      </w:r>
      <w:r w:rsidRPr="007B2846">
        <w:rPr>
          <w:strike/>
          <w:rPrChange w:id="168" w:author="Martin41 Martin41" w:date="2023-12-14T13:54:00Z">
            <w:rPr/>
          </w:rPrChange>
        </w:rPr>
        <w:t> многоуровневая система требований</w:t>
      </w:r>
      <w:bookmarkEnd w:id="166"/>
      <w:r w:rsidR="004667DE" w:rsidRPr="007B2846">
        <w:rPr>
          <w:strike/>
          <w:rPrChange w:id="169" w:author="Martin41 Martin41" w:date="2023-12-14T13:54:00Z">
            <w:rPr/>
          </w:rPrChange>
        </w:rPr>
        <w:t>;</w:t>
      </w:r>
    </w:p>
    <w:p w14:paraId="12D16CBB" w14:textId="252688C8" w:rsidR="00A41CDD" w:rsidRDefault="0049075D" w:rsidP="00A41CDD">
      <w:pPr>
        <w:tabs>
          <w:tab w:val="left" w:pos="8364"/>
        </w:tabs>
        <w:spacing w:after="0" w:line="360" w:lineRule="auto"/>
        <w:outlineLvl w:val="0"/>
      </w:pPr>
      <w:bookmarkStart w:id="170" w:name="_Toc15134115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A41CDD">
        <w:t>банк данных по материалам ЦД ГТД</w:t>
      </w:r>
      <w:bookmarkEnd w:id="170"/>
      <w:r w:rsidR="004667DE">
        <w:t>;</w:t>
      </w:r>
    </w:p>
    <w:p w14:paraId="0744EE12" w14:textId="77777777" w:rsidR="00A41CDD" w:rsidRPr="007100F8" w:rsidRDefault="00A41CDD" w:rsidP="00A41CDD">
      <w:pPr>
        <w:tabs>
          <w:tab w:val="left" w:pos="8364"/>
        </w:tabs>
        <w:spacing w:after="0" w:line="360" w:lineRule="auto"/>
        <w:outlineLvl w:val="0"/>
      </w:pPr>
      <w:bookmarkStart w:id="171" w:name="_Toc151341152"/>
      <w:r w:rsidRPr="007100F8">
        <w:t>Примечание</w:t>
      </w:r>
      <w:bookmarkEnd w:id="171"/>
      <w:r w:rsidRPr="007100F8">
        <w:t xml:space="preserve"> </w:t>
      </w:r>
    </w:p>
    <w:p w14:paraId="7A6DDB7D" w14:textId="7DB8B381" w:rsidR="00A41CDD" w:rsidRPr="007B2846" w:rsidRDefault="00A41CDD" w:rsidP="00A41CDD">
      <w:pPr>
        <w:tabs>
          <w:tab w:val="left" w:pos="8364"/>
        </w:tabs>
        <w:spacing w:after="0" w:line="360" w:lineRule="auto"/>
        <w:outlineLvl w:val="0"/>
      </w:pPr>
      <w:bookmarkStart w:id="172" w:name="_Toc151341153"/>
      <w:r w:rsidRPr="007B2846">
        <w:t xml:space="preserve">Рекомендуется создать </w:t>
      </w:r>
      <w:r w:rsidRPr="007B2846">
        <w:rPr>
          <w:strike/>
          <w:rPrChange w:id="173" w:author="Martin41 Martin41" w:date="2023-12-14T13:55:00Z">
            <w:rPr/>
          </w:rPrChange>
        </w:rPr>
        <w:t>многоуровневую систему требований ЦД ГТД и</w:t>
      </w:r>
      <w:r w:rsidRPr="007B2846">
        <w:t xml:space="preserve"> банк данных по материалам ЦД ГТД на стадии «Прикладные научно-исследовательские работы в обеспечение создания образцов авиационных двигателей, их систем и составных частей»</w:t>
      </w:r>
      <w:r w:rsidR="00AC32F9" w:rsidRPr="007B2846">
        <w:t xml:space="preserve"> по ГОСТ Р 58849-2020</w:t>
      </w:r>
      <w:r w:rsidRPr="007B2846">
        <w:t xml:space="preserve"> и дополнять и корректировать их на всех последующих этапах жизненного цикла.</w:t>
      </w:r>
      <w:bookmarkEnd w:id="172"/>
    </w:p>
    <w:p w14:paraId="09DB474A" w14:textId="2245EE18" w:rsidR="000E72F4" w:rsidRDefault="0049075D" w:rsidP="00A41CDD">
      <w:pPr>
        <w:tabs>
          <w:tab w:val="left" w:pos="8364"/>
        </w:tabs>
        <w:spacing w:after="0" w:line="360" w:lineRule="auto"/>
        <w:outlineLvl w:val="0"/>
      </w:pPr>
      <w:bookmarkStart w:id="174" w:name="_Toc15134115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A41CDD">
        <w:t>модуль сопровождения проектирования – СЧ ЦД ГТД, которая включает в себя совокупность 1</w:t>
      </w:r>
      <w:r w:rsidR="00A41CDD" w:rsidRPr="007100F8">
        <w:t>D÷</w:t>
      </w:r>
      <w:r w:rsidR="00A41CDD" w:rsidRPr="00AE175F">
        <w:t>3</w:t>
      </w:r>
      <w:r w:rsidR="00A41CDD" w:rsidRPr="007100F8">
        <w:t>D</w:t>
      </w:r>
      <w:r w:rsidR="00A41CDD" w:rsidRPr="00AE175F">
        <w:t xml:space="preserve"> </w:t>
      </w:r>
      <w:r w:rsidR="00A41CDD">
        <w:t xml:space="preserve">цифровых моделей, структурированных с учетом применяемых подходов и методов проектирования, применяемых разработчиком ГТД. </w:t>
      </w:r>
      <w:r w:rsidR="00A41CDD" w:rsidRPr="000121CE">
        <w:t xml:space="preserve">В состав </w:t>
      </w:r>
      <w:r w:rsidR="00A41CDD">
        <w:t>м</w:t>
      </w:r>
      <w:r w:rsidR="00A41CDD" w:rsidRPr="00E80D1E">
        <w:t>одул</w:t>
      </w:r>
      <w:r w:rsidR="00A41CDD">
        <w:t>я</w:t>
      </w:r>
      <w:r w:rsidR="00A41CDD" w:rsidRPr="00E80D1E">
        <w:t xml:space="preserve"> проектирования ГТД </w:t>
      </w:r>
      <w:r w:rsidR="00A41CDD">
        <w:t xml:space="preserve">входят </w:t>
      </w:r>
      <w:r w:rsidR="00A41CDD" w:rsidRPr="00E80D1E">
        <w:t xml:space="preserve">структурированные и формализованные методики, по которым </w:t>
      </w:r>
      <w:r w:rsidR="00A41CDD">
        <w:t>осуществляет</w:t>
      </w:r>
      <w:r w:rsidR="00A41CDD" w:rsidRPr="00E80D1E">
        <w:t xml:space="preserve">ся проектирование двигателя, его узлов, систем и </w:t>
      </w:r>
      <w:r w:rsidR="00640204">
        <w:t>деталей</w:t>
      </w:r>
      <w:r w:rsidR="00A41CDD">
        <w:t>,</w:t>
      </w:r>
      <w:r w:rsidR="00A41CDD" w:rsidRPr="00E80D1E">
        <w:t xml:space="preserve"> совокупность </w:t>
      </w:r>
      <w:r w:rsidR="00640204">
        <w:t>КМ</w:t>
      </w:r>
      <w:r w:rsidR="00A41CDD" w:rsidRPr="00E80D1E">
        <w:t xml:space="preserve"> разного уровня сложности, создаваемых в ходе проектирования,</w:t>
      </w:r>
      <w:r w:rsidR="00A41CDD">
        <w:t xml:space="preserve"> их </w:t>
      </w:r>
      <w:r w:rsidR="00A41CDD" w:rsidRPr="00E80D1E">
        <w:t>эволюци</w:t>
      </w:r>
      <w:r w:rsidR="00A41CDD">
        <w:t>я</w:t>
      </w:r>
      <w:r w:rsidR="00A41CDD" w:rsidRPr="00E80D1E">
        <w:t xml:space="preserve"> и истори</w:t>
      </w:r>
      <w:r w:rsidR="00A41CDD">
        <w:t>я</w:t>
      </w:r>
      <w:r w:rsidR="00A41CDD" w:rsidRPr="00E80D1E">
        <w:t xml:space="preserve"> проектирования (в том числе «тупиковые» ветви разработки).</w:t>
      </w:r>
      <w:r w:rsidR="00A41CDD">
        <w:t xml:space="preserve"> Данный модуль </w:t>
      </w:r>
      <w:r w:rsidR="00A41CDD" w:rsidRPr="007100F8">
        <w:t>ЦД ГТД используется Головным разработчиком ГТД и разработчиками СЧ для решения конструкторских задач в ходе создания ГТД и расчетного подтверждения его соответствия ТЗ (ТТЗ).</w:t>
      </w:r>
      <w:bookmarkEnd w:id="174"/>
      <w:r w:rsidR="00A41CDD" w:rsidRPr="007100F8">
        <w:t xml:space="preserve"> </w:t>
      </w:r>
    </w:p>
    <w:p w14:paraId="69EB1045" w14:textId="21355A97" w:rsidR="00A41CDD" w:rsidRDefault="0049075D" w:rsidP="00A41CDD">
      <w:pPr>
        <w:tabs>
          <w:tab w:val="left" w:pos="8364"/>
        </w:tabs>
        <w:spacing w:after="0" w:line="360" w:lineRule="auto"/>
        <w:outlineLvl w:val="0"/>
      </w:pPr>
      <w:bookmarkStart w:id="175" w:name="_Toc15134115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A41CDD">
        <w:t xml:space="preserve">модуль сопровождения испытаний – СЧ ЦД ГТД, которая включает в себя совокупность </w:t>
      </w:r>
      <w:r w:rsidR="00640204">
        <w:t xml:space="preserve">КМ и </w:t>
      </w:r>
      <w:r w:rsidR="00A41CDD">
        <w:t xml:space="preserve">цифровых испытаний </w:t>
      </w:r>
      <w:r w:rsidR="00A41CDD" w:rsidRPr="007100F8">
        <w:t>деталей, элементов, узлов и систем, а также самого ГТД</w:t>
      </w:r>
      <w:r w:rsidR="00A41CDD">
        <w:t xml:space="preserve">, структурированных согласно требованиям к порядку проведения экспериментальных работ и сертификационных испытаний. Данная СЧ ЦД ГТД </w:t>
      </w:r>
      <w:r w:rsidR="00A41CDD" w:rsidRPr="007100F8">
        <w:t xml:space="preserve">используется специалистами испытательных центров и лабораторий для расчетного подтверждения соответствия предъявляемого образца ГТД требованиям ТЗ (ТТЗ). </w:t>
      </w:r>
      <w:r w:rsidR="00635CA5">
        <w:t xml:space="preserve">Рекомендуется </w:t>
      </w:r>
      <w:r w:rsidR="008B46E5">
        <w:t>КМ, используе</w:t>
      </w:r>
      <w:r w:rsidR="00FC7657">
        <w:t>мые для моделирования испытаний, разрабатыва</w:t>
      </w:r>
      <w:r w:rsidR="00635CA5">
        <w:t>ть</w:t>
      </w:r>
      <w:r w:rsidR="00FC7657">
        <w:t xml:space="preserve"> на базе КМ соответствующих деталей и узлов, созданных по итогам проектирования в </w:t>
      </w:r>
      <w:r w:rsidR="00FC7657">
        <w:lastRenderedPageBreak/>
        <w:t xml:space="preserve">модуле сопровождения проектирования. </w:t>
      </w:r>
      <w:r w:rsidR="00A41CDD">
        <w:t>Рекомендуется в этом модуле хранить</w:t>
      </w:r>
      <w:r w:rsidR="00A41CDD" w:rsidRPr="00E80D1E">
        <w:t xml:space="preserve"> методики разработки, верификации и валидации </w:t>
      </w:r>
      <w:r w:rsidR="00F454CD">
        <w:t>КМ</w:t>
      </w:r>
      <w:r w:rsidR="00A41CDD" w:rsidRPr="00E80D1E">
        <w:t>, результаты испытаний, историю их подготовки и проведения, методики обоснования перед сертифицирующими организац</w:t>
      </w:r>
      <w:r w:rsidR="008B46E5">
        <w:t xml:space="preserve">иями способов снижения объемов </w:t>
      </w:r>
      <w:r w:rsidR="00A41CDD" w:rsidRPr="00E80D1E">
        <w:t>испытаний</w:t>
      </w:r>
      <w:r w:rsidR="00A41CDD">
        <w:t>.</w:t>
      </w:r>
      <w:bookmarkEnd w:id="175"/>
    </w:p>
    <w:p w14:paraId="03B5F390" w14:textId="104AAC7E" w:rsidR="00EE6D49" w:rsidRDefault="0049075D" w:rsidP="00A41CDD">
      <w:pPr>
        <w:tabs>
          <w:tab w:val="left" w:pos="8364"/>
        </w:tabs>
        <w:spacing w:after="0" w:line="360" w:lineRule="auto"/>
        <w:outlineLvl w:val="0"/>
      </w:pPr>
      <w:bookmarkStart w:id="176" w:name="_Toc15134115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t>м</w:t>
      </w:r>
      <w:r w:rsidR="0035655E" w:rsidRPr="0035655E">
        <w:t>одуль конфигурации изделия</w:t>
      </w:r>
      <w:r w:rsidR="0035655E">
        <w:t xml:space="preserve"> - </w:t>
      </w:r>
      <w:r w:rsidR="0035655E" w:rsidRPr="00824200">
        <w:t>СЦ ЦД ГТД,</w:t>
      </w:r>
      <w:r w:rsidR="0035655E">
        <w:t xml:space="preserve"> в которая включает в себя КД и КДД</w:t>
      </w:r>
      <w:r w:rsidR="00440C28">
        <w:t xml:space="preserve"> </w:t>
      </w:r>
      <w:r w:rsidR="00F454CD">
        <w:t>ГТД</w:t>
      </w:r>
      <w:r w:rsidR="0035655E">
        <w:t xml:space="preserve"> и его опытных экземпляров.</w:t>
      </w:r>
      <w:bookmarkEnd w:id="176"/>
      <w:r w:rsidR="0035655E">
        <w:t xml:space="preserve"> </w:t>
      </w:r>
    </w:p>
    <w:p w14:paraId="4B8E32CE" w14:textId="24F23BE4" w:rsidR="00B9003C" w:rsidRDefault="0049075D" w:rsidP="00A41CDD">
      <w:pPr>
        <w:tabs>
          <w:tab w:val="left" w:pos="8364"/>
        </w:tabs>
        <w:spacing w:after="0" w:line="360" w:lineRule="auto"/>
        <w:outlineLvl w:val="0"/>
      </w:pPr>
      <w:bookmarkStart w:id="177" w:name="_Toc15134115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A41CDD">
        <w:t xml:space="preserve">модуль сопровождения эксплуатации – </w:t>
      </w:r>
      <w:r w:rsidR="00A41CDD" w:rsidRPr="00824200">
        <w:t xml:space="preserve">СЦ ЦД ГТД, которая включает в себя компьютерные модели и результаты их применения, разработанные </w:t>
      </w:r>
      <w:r w:rsidR="00A41CDD">
        <w:t>в интересах</w:t>
      </w:r>
      <w:r w:rsidR="00A41CDD" w:rsidRPr="00824200">
        <w:t xml:space="preserve"> эксплуатанта</w:t>
      </w:r>
      <w:r w:rsidR="00F454CD">
        <w:t xml:space="preserve"> ЦД ГТД</w:t>
      </w:r>
      <w:r w:rsidR="00A41CDD" w:rsidRPr="00824200">
        <w:t xml:space="preserve"> при сопровождении эксплуатации ГТД</w:t>
      </w:r>
      <w:r w:rsidR="003F4CF4">
        <w:t xml:space="preserve"> (эксплуатация по техническому состоянию, прогнозирование технического состояния и </w:t>
      </w:r>
      <w:proofErr w:type="gramStart"/>
      <w:r w:rsidR="003F4CF4">
        <w:t>т.д.</w:t>
      </w:r>
      <w:proofErr w:type="gramEnd"/>
      <w:r w:rsidR="003F4CF4">
        <w:t>)</w:t>
      </w:r>
      <w:r w:rsidR="00A41CDD">
        <w:t xml:space="preserve">. </w:t>
      </w:r>
      <w:r w:rsidR="00EB2813">
        <w:t>Также в</w:t>
      </w:r>
      <w:r w:rsidR="0062148F">
        <w:t xml:space="preserve"> данном модуле собираются и обрабатываются данные, получаемые и передаваемые в процессе эксплуатации, которые используются разработчиком ЦД ГТД</w:t>
      </w:r>
      <w:r w:rsidR="006E08AF">
        <w:t xml:space="preserve"> для </w:t>
      </w:r>
      <w:r w:rsidR="00FC7657">
        <w:t>создания</w:t>
      </w:r>
      <w:r w:rsidR="006E08AF">
        <w:t xml:space="preserve"> КМ для ЦД экземпляров, а также их валидации</w:t>
      </w:r>
      <w:r w:rsidR="0062148F">
        <w:t>.</w:t>
      </w:r>
      <w:bookmarkEnd w:id="177"/>
    </w:p>
    <w:p w14:paraId="334900C6" w14:textId="777E1F69" w:rsidR="00B214D2" w:rsidRDefault="00B9003C" w:rsidP="00F64696">
      <w:pPr>
        <w:tabs>
          <w:tab w:val="left" w:pos="8364"/>
        </w:tabs>
        <w:spacing w:after="0" w:line="360" w:lineRule="auto"/>
        <w:outlineLvl w:val="0"/>
      </w:pPr>
      <w:bookmarkStart w:id="178" w:name="_Toc151341158"/>
      <w:r>
        <w:t>Примечание</w:t>
      </w:r>
      <w:bookmarkStart w:id="179" w:name="_Toc151341159"/>
      <w:bookmarkEnd w:id="178"/>
      <w:r w:rsidR="00F64696">
        <w:t xml:space="preserve"> - </w:t>
      </w:r>
      <w:r>
        <w:t xml:space="preserve">На этапе прикладного НИР данный модуль содержит компьютерные модели, с помощью которых на базе демонстрационного двигателя прототипа отрабатывается идеология </w:t>
      </w:r>
      <w:r w:rsidRPr="00B9003C">
        <w:t>бортовой и наземной систем диагностики и прогнозирования состояния двигателя и системы автоматического</w:t>
      </w:r>
      <w:r>
        <w:t xml:space="preserve"> </w:t>
      </w:r>
      <w:r w:rsidRPr="00B9003C">
        <w:t>управления</w:t>
      </w:r>
      <w:r w:rsidR="00C0095A">
        <w:t>. Информация, полученная на этой стадии ЖЦ и сохраненная в ЦД ГТД</w:t>
      </w:r>
      <w:r w:rsidR="008F28F8">
        <w:t xml:space="preserve"> разработчика ГТД</w:t>
      </w:r>
      <w:r w:rsidR="00C0095A">
        <w:t xml:space="preserve">, </w:t>
      </w:r>
      <w:r w:rsidR="00C956BD">
        <w:t>будет использоваться</w:t>
      </w:r>
      <w:r w:rsidR="008F28F8">
        <w:t xml:space="preserve"> </w:t>
      </w:r>
      <w:r w:rsidR="00C0095A">
        <w:t xml:space="preserve">для разработки </w:t>
      </w:r>
      <w:r w:rsidR="00C956BD">
        <w:t>аналогичных систем</w:t>
      </w:r>
      <w:r w:rsidR="00C0095A">
        <w:t xml:space="preserve"> на этапах ОКР и эксплуатации.</w:t>
      </w:r>
      <w:bookmarkEnd w:id="179"/>
      <w:r w:rsidR="00C0095A">
        <w:t xml:space="preserve"> </w:t>
      </w:r>
    </w:p>
    <w:p w14:paraId="11108347" w14:textId="555BA761" w:rsidR="0062148F" w:rsidRPr="007100F8" w:rsidRDefault="00E84A64" w:rsidP="007100F8">
      <w:pPr>
        <w:tabs>
          <w:tab w:val="left" w:pos="8364"/>
        </w:tabs>
        <w:spacing w:after="0" w:line="360" w:lineRule="auto"/>
        <w:outlineLvl w:val="0"/>
      </w:pPr>
      <w:bookmarkStart w:id="180" w:name="_Toc151341160"/>
      <w:r w:rsidRPr="007100F8">
        <w:t>7</w:t>
      </w:r>
      <w:r w:rsidR="0062148F" w:rsidRPr="007100F8">
        <w:t xml:space="preserve">.3 </w:t>
      </w:r>
      <w:r w:rsidR="000118E1" w:rsidRPr="007100F8">
        <w:t>Состав</w:t>
      </w:r>
      <w:r w:rsidR="0062148F" w:rsidRPr="007100F8">
        <w:t xml:space="preserve"> ЦД ГТД головного разработчика основного изделия</w:t>
      </w:r>
      <w:r w:rsidR="000118E1" w:rsidRPr="007100F8">
        <w:t xml:space="preserve"> и требования к КМ</w:t>
      </w:r>
      <w:r w:rsidR="0062148F" w:rsidRPr="007100F8">
        <w:t xml:space="preserve"> определя</w:t>
      </w:r>
      <w:r w:rsidR="000118E1" w:rsidRPr="007100F8">
        <w:t>ю</w:t>
      </w:r>
      <w:r w:rsidR="0062148F" w:rsidRPr="007100F8">
        <w:t xml:space="preserve">тся головным разработчиком основного изделия. ЦД ГТД головного разработчика </w:t>
      </w:r>
      <w:r w:rsidR="004667DE">
        <w:t xml:space="preserve">основного изделия </w:t>
      </w:r>
      <w:r w:rsidR="000118E1" w:rsidRPr="007100F8">
        <w:t xml:space="preserve">появляется после окончания этапа ОКР. </w:t>
      </w:r>
      <w:r w:rsidR="0062148F" w:rsidRPr="007100F8">
        <w:t xml:space="preserve">По итогам испытаний и сертификации ГТД проводится уточнение КМ, используемых в данном ЦД ГТД. Уточнения и дополнения могут </w:t>
      </w:r>
      <w:proofErr w:type="gramStart"/>
      <w:r w:rsidR="0062148F" w:rsidRPr="007100F8">
        <w:t>вносится</w:t>
      </w:r>
      <w:proofErr w:type="gramEnd"/>
      <w:r w:rsidR="0062148F" w:rsidRPr="007100F8">
        <w:t xml:space="preserve"> по итогам модернизации и модификации ГТД.</w:t>
      </w:r>
      <w:bookmarkEnd w:id="180"/>
    </w:p>
    <w:p w14:paraId="6DC88E60" w14:textId="10DB4A68" w:rsidR="00621B17" w:rsidRDefault="00E84A64" w:rsidP="0071050A">
      <w:pPr>
        <w:tabs>
          <w:tab w:val="left" w:pos="8364"/>
        </w:tabs>
        <w:spacing w:after="0" w:line="360" w:lineRule="auto"/>
        <w:outlineLvl w:val="0"/>
      </w:pPr>
      <w:bookmarkStart w:id="181" w:name="_Toc151341161"/>
      <w:r w:rsidRPr="007100F8">
        <w:t>7</w:t>
      </w:r>
      <w:r w:rsidR="00F50D2A" w:rsidRPr="007100F8">
        <w:t xml:space="preserve">.4 Состав </w:t>
      </w:r>
      <w:r w:rsidR="00621B17" w:rsidRPr="00C07594">
        <w:rPr>
          <w:rFonts w:cs="Arial"/>
          <w:noProof/>
          <w:szCs w:val="28"/>
        </w:rPr>
        <w:t>ЦД ГТД эксплуатирующей организаци</w:t>
      </w:r>
      <w:r w:rsidR="00621B17">
        <w:rPr>
          <w:rFonts w:cs="Arial"/>
          <w:noProof/>
          <w:szCs w:val="28"/>
        </w:rPr>
        <w:t xml:space="preserve"> и</w:t>
      </w:r>
      <w:r w:rsidR="00621B17" w:rsidRPr="00C07594">
        <w:rPr>
          <w:rFonts w:cs="Arial"/>
          <w:noProof/>
          <w:szCs w:val="28"/>
        </w:rPr>
        <w:t xml:space="preserve"> служб ТОиР</w:t>
      </w:r>
      <w:r w:rsidR="00621B17">
        <w:t>,</w:t>
      </w:r>
      <w:r w:rsidR="00F50D2A" w:rsidRPr="007100F8">
        <w:t xml:space="preserve"> </w:t>
      </w:r>
      <w:r w:rsidR="0062148F" w:rsidRPr="007100F8">
        <w:t>требования</w:t>
      </w:r>
      <w:r w:rsidR="00F50D2A" w:rsidRPr="007100F8">
        <w:t xml:space="preserve"> к КМ</w:t>
      </w:r>
      <w:r w:rsidR="004667DE">
        <w:t>, входящим в его состав,</w:t>
      </w:r>
      <w:r w:rsidR="00F50D2A" w:rsidRPr="007100F8">
        <w:t xml:space="preserve"> </w:t>
      </w:r>
      <w:r w:rsidR="0062148F" w:rsidRPr="007100F8">
        <w:t>определяются порядком осуществления эксплуатации</w:t>
      </w:r>
      <w:r w:rsidR="00F454CD">
        <w:t xml:space="preserve"> ГТД</w:t>
      </w:r>
      <w:r w:rsidR="0062148F" w:rsidRPr="007100F8">
        <w:t xml:space="preserve">, а также разработчиком и эксплуатантом ЦД ГТД. </w:t>
      </w:r>
    </w:p>
    <w:p w14:paraId="4188F2D7" w14:textId="0ED70DD6" w:rsidR="0062148F" w:rsidRPr="007100F8" w:rsidRDefault="00621B17" w:rsidP="0071050A">
      <w:pPr>
        <w:tabs>
          <w:tab w:val="left" w:pos="8364"/>
        </w:tabs>
        <w:spacing w:after="0" w:line="360" w:lineRule="auto"/>
        <w:outlineLvl w:val="0"/>
      </w:pPr>
      <w:r>
        <w:t xml:space="preserve">7.5 </w:t>
      </w:r>
      <w:r w:rsidR="0062148F" w:rsidRPr="007100F8">
        <w:t xml:space="preserve">Структура и базовый состав требований и КМ для данного вида ЦД ГТД разрабатывается на этапе ОКР. Уточняется и дополняется по итогам испытаний и сертификаций, а также в ходе серийного производства изделия. </w:t>
      </w:r>
      <w:r w:rsidR="00352017" w:rsidRPr="007100F8">
        <w:t xml:space="preserve">Рекомендуется для каждого экземпляра ГТД делать свой ЦД экземпляра, в котором осуществлять сбор, </w:t>
      </w:r>
      <w:r w:rsidR="00352017" w:rsidRPr="007100F8">
        <w:lastRenderedPageBreak/>
        <w:t xml:space="preserve">хранение и обработку данных по эксплуатации этого двигателя. </w:t>
      </w:r>
      <w:r w:rsidR="00234FBF">
        <w:t>Рекомендуется в состав</w:t>
      </w:r>
      <w:r w:rsidR="00364D35" w:rsidRPr="007100F8">
        <w:t xml:space="preserve"> ЦД экземпляра </w:t>
      </w:r>
      <w:r w:rsidR="005E1AE7">
        <w:t xml:space="preserve">ГТД </w:t>
      </w:r>
      <w:r w:rsidR="00234FBF">
        <w:t>включать следующие СЧ</w:t>
      </w:r>
      <w:r w:rsidR="00364D35" w:rsidRPr="007100F8">
        <w:t>:</w:t>
      </w:r>
      <w:bookmarkEnd w:id="181"/>
    </w:p>
    <w:p w14:paraId="75826121" w14:textId="30FAB9DC" w:rsidR="0049075D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82" w:name="_Toc15134116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17A08" w:rsidRPr="007100F8">
        <w:t>Модул</w:t>
      </w:r>
      <w:r w:rsidR="00234FBF">
        <w:t>ь</w:t>
      </w:r>
      <w:r w:rsidR="00C17A08" w:rsidRPr="007100F8">
        <w:t xml:space="preserve"> сбора, обработки и хранения данных о </w:t>
      </w:r>
      <w:r w:rsidR="00C17A08">
        <w:t>подготовке</w:t>
      </w:r>
      <w:r w:rsidR="00C17A08" w:rsidRPr="00E80D1E">
        <w:t xml:space="preserve">, проведения, обработки и анализа результатов </w:t>
      </w:r>
      <w:r w:rsidR="00C17A08" w:rsidRPr="007100F8">
        <w:t>испытаний</w:t>
      </w:r>
      <w:r w:rsidR="00C17A08" w:rsidRPr="00E80D1E">
        <w:t xml:space="preserve"> конкретного экземпляра изделия</w:t>
      </w:r>
      <w:bookmarkEnd w:id="182"/>
      <w:r w:rsidR="00F454CD">
        <w:t>.</w:t>
      </w:r>
    </w:p>
    <w:p w14:paraId="5F8549D9" w14:textId="11E284FA" w:rsidR="00C17A08" w:rsidRPr="007100F8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83" w:name="_Toc15134116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17A08" w:rsidRPr="007100F8">
        <w:t>Модул</w:t>
      </w:r>
      <w:r w:rsidR="00234FBF">
        <w:t>ь</w:t>
      </w:r>
      <w:r w:rsidR="00C17A08" w:rsidRPr="007100F8">
        <w:t xml:space="preserve"> сбора, обработки и хранения данных об эксплуатации </w:t>
      </w:r>
      <w:r w:rsidR="00C17A08" w:rsidRPr="00E80D1E">
        <w:t>конкретного экземпляра изделия</w:t>
      </w:r>
      <w:bookmarkEnd w:id="183"/>
      <w:r w:rsidR="00F454CD">
        <w:t>.</w:t>
      </w:r>
    </w:p>
    <w:p w14:paraId="4C56F874" w14:textId="1C3D5E0C" w:rsidR="00C17A08" w:rsidRPr="007100F8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84" w:name="_Toc15134116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17A08">
        <w:t>Модул</w:t>
      </w:r>
      <w:r w:rsidR="00234FBF">
        <w:t>ь</w:t>
      </w:r>
      <w:r w:rsidR="000B79C0">
        <w:t>, содержащий</w:t>
      </w:r>
      <w:r w:rsidR="00C17A08">
        <w:t xml:space="preserve"> </w:t>
      </w:r>
      <w:r w:rsidR="00C17A08" w:rsidRPr="007100F8">
        <w:t>КМ</w:t>
      </w:r>
      <w:r w:rsidR="000B79C0">
        <w:t xml:space="preserve"> ГТД, его систем, узлов и деталей</w:t>
      </w:r>
      <w:r w:rsidR="00C17A08" w:rsidRPr="007100F8">
        <w:t>, моделирующих процесс эксплуатации изделия и используемых для определения и прогнозирования технического состояния изделия.</w:t>
      </w:r>
      <w:bookmarkEnd w:id="184"/>
      <w:r w:rsidR="00C17A08" w:rsidRPr="007100F8">
        <w:t xml:space="preserve">  </w:t>
      </w:r>
    </w:p>
    <w:p w14:paraId="24FC339C" w14:textId="2E7949D6" w:rsidR="003F0CB2" w:rsidRPr="007100F8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85" w:name="_Toc15134116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82F81">
        <w:t xml:space="preserve">Модуль для хранения </w:t>
      </w:r>
      <w:r w:rsidR="003F0CB2" w:rsidRPr="00E80D1E">
        <w:t>истори</w:t>
      </w:r>
      <w:r w:rsidR="00C82F81">
        <w:t>и</w:t>
      </w:r>
      <w:r w:rsidR="003F0CB2" w:rsidRPr="00E80D1E">
        <w:t xml:space="preserve"> уточнений и изменений, вносимых в </w:t>
      </w:r>
      <w:r w:rsidR="00DB792D" w:rsidRPr="00E80D1E">
        <w:t>конкретн</w:t>
      </w:r>
      <w:r w:rsidR="00DB792D">
        <w:t>ый</w:t>
      </w:r>
      <w:r w:rsidR="00DB56AE">
        <w:t xml:space="preserve"> экземпляр</w:t>
      </w:r>
      <w:r w:rsidR="00DB792D" w:rsidRPr="00E80D1E">
        <w:t xml:space="preserve"> </w:t>
      </w:r>
      <w:r w:rsidR="00DB792D">
        <w:t>ГТД и его</w:t>
      </w:r>
      <w:r w:rsidR="00DB792D" w:rsidRPr="00E80D1E">
        <w:t xml:space="preserve"> </w:t>
      </w:r>
      <w:r w:rsidR="003F0CB2" w:rsidRPr="00E80D1E">
        <w:t>ЦД</w:t>
      </w:r>
      <w:bookmarkEnd w:id="185"/>
      <w:r w:rsidR="003F0CB2" w:rsidRPr="00E80D1E">
        <w:t xml:space="preserve"> </w:t>
      </w:r>
    </w:p>
    <w:p w14:paraId="539FACC4" w14:textId="740A8065" w:rsidR="000443C2" w:rsidRDefault="000443C2" w:rsidP="0062148F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</w:p>
    <w:p w14:paraId="67FEB79B" w14:textId="69710821" w:rsidR="00E84A64" w:rsidRPr="00921423" w:rsidRDefault="00E84A64" w:rsidP="00921423">
      <w:pPr>
        <w:pStyle w:val="afa"/>
        <w:numPr>
          <w:ilvl w:val="0"/>
          <w:numId w:val="1"/>
        </w:numPr>
        <w:tabs>
          <w:tab w:val="left" w:pos="8364"/>
        </w:tabs>
        <w:spacing w:before="200"/>
        <w:outlineLvl w:val="0"/>
        <w:rPr>
          <w:rFonts w:cs="Arial"/>
          <w:b/>
          <w:bCs/>
          <w:noProof/>
          <w:sz w:val="28"/>
          <w:szCs w:val="32"/>
        </w:rPr>
      </w:pPr>
      <w:bookmarkStart w:id="186" w:name="_Toc151341166"/>
      <w:r w:rsidRPr="00921423">
        <w:rPr>
          <w:rFonts w:cs="Arial"/>
          <w:b/>
          <w:bCs/>
          <w:noProof/>
          <w:sz w:val="28"/>
          <w:szCs w:val="32"/>
        </w:rPr>
        <w:t>Рекомендуемый состав моделируемых физических процессов</w:t>
      </w:r>
      <w:r w:rsidR="00CF4F83" w:rsidRPr="00921423">
        <w:rPr>
          <w:rFonts w:cs="Arial"/>
          <w:b/>
          <w:bCs/>
          <w:noProof/>
          <w:sz w:val="28"/>
          <w:szCs w:val="32"/>
        </w:rPr>
        <w:t xml:space="preserve"> для</w:t>
      </w:r>
      <w:r w:rsidRPr="00921423">
        <w:rPr>
          <w:rFonts w:cs="Arial"/>
          <w:b/>
          <w:bCs/>
          <w:noProof/>
          <w:sz w:val="28"/>
          <w:szCs w:val="32"/>
        </w:rPr>
        <w:t xml:space="preserve"> цифровых двойников газотурбинных двигателей</w:t>
      </w:r>
      <w:bookmarkEnd w:id="186"/>
    </w:p>
    <w:p w14:paraId="677BE781" w14:textId="37F3F24E" w:rsidR="0087784C" w:rsidRDefault="0087784C" w:rsidP="0087784C">
      <w:pPr>
        <w:tabs>
          <w:tab w:val="left" w:pos="8364"/>
        </w:tabs>
        <w:spacing w:after="0" w:line="360" w:lineRule="auto"/>
        <w:outlineLvl w:val="0"/>
      </w:pPr>
      <w:bookmarkStart w:id="187" w:name="_Toc151341168"/>
      <w:r w:rsidRPr="007100F8">
        <w:t xml:space="preserve">8.1 </w:t>
      </w:r>
      <w:r w:rsidR="001B7CA3">
        <w:t>В состав модуля</w:t>
      </w:r>
      <w:r>
        <w:t xml:space="preserve"> сопровождения проектирования </w:t>
      </w:r>
      <w:r w:rsidR="00DE5E5A">
        <w:t xml:space="preserve">ЦД ГТД </w:t>
      </w:r>
      <w:r w:rsidR="001B7CA3">
        <w:t>могут входить</w:t>
      </w:r>
      <w:r w:rsidR="00DE5E5A">
        <w:t>:</w:t>
      </w:r>
      <w:bookmarkEnd w:id="187"/>
    </w:p>
    <w:p w14:paraId="76623DC1" w14:textId="11DA8049" w:rsidR="0016552E" w:rsidRPr="00C0169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88" w:name="_Toc151341169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proofErr w:type="spellStart"/>
      <w:r w:rsidR="002C5C39">
        <w:t>Термогазодинамическое</w:t>
      </w:r>
      <w:proofErr w:type="spellEnd"/>
      <w:r w:rsidR="002C5C39">
        <w:t xml:space="preserve"> моделирование</w:t>
      </w:r>
      <w:r w:rsidR="0016552E">
        <w:t xml:space="preserve"> </w:t>
      </w:r>
      <w:r w:rsidR="0016552E" w:rsidRPr="00C0169E">
        <w:t>двигателя</w:t>
      </w:r>
      <w:bookmarkEnd w:id="188"/>
      <w:r w:rsidR="0016552E">
        <w:t xml:space="preserve"> </w:t>
      </w:r>
    </w:p>
    <w:p w14:paraId="6F3F8893" w14:textId="226B42B6" w:rsidR="0016552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89" w:name="_Toc15134117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16552E">
        <w:t>Расчеты на статическую и динамическую прочность двигателя</w:t>
      </w:r>
      <w:bookmarkEnd w:id="189"/>
    </w:p>
    <w:p w14:paraId="6860B5C6" w14:textId="148410B1" w:rsidR="0016552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0" w:name="_Toc15134117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B21352">
        <w:t>Моделирование т</w:t>
      </w:r>
      <w:r w:rsidR="0016552E">
        <w:t>епло-гидравлическ</w:t>
      </w:r>
      <w:r w:rsidR="00B21352">
        <w:t>ого состояния</w:t>
      </w:r>
      <w:r w:rsidR="0016552E">
        <w:t xml:space="preserve"> </w:t>
      </w:r>
      <w:r w:rsidR="0098125B">
        <w:t>ГТД</w:t>
      </w:r>
      <w:r w:rsidR="0016552E">
        <w:t>, его узлов и деталей</w:t>
      </w:r>
      <w:r w:rsidR="00DF34E0">
        <w:t xml:space="preserve"> в течение ТПЦ</w:t>
      </w:r>
      <w:bookmarkEnd w:id="190"/>
    </w:p>
    <w:p w14:paraId="643FDF1D" w14:textId="21C1624C" w:rsidR="0016552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1" w:name="_Toc15134117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16552E">
        <w:t>Расчеты системы электрооборудования</w:t>
      </w:r>
      <w:bookmarkEnd w:id="191"/>
    </w:p>
    <w:p w14:paraId="3FAE0E94" w14:textId="54C67915" w:rsidR="0016552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2" w:name="_Toc15134117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7C2A3D">
        <w:t>Моделирование работы</w:t>
      </w:r>
      <w:r w:rsidR="0016552E">
        <w:t xml:space="preserve"> системы автоматического управления</w:t>
      </w:r>
      <w:bookmarkEnd w:id="192"/>
    </w:p>
    <w:p w14:paraId="1CA35575" w14:textId="36049AAA" w:rsidR="0016552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3" w:name="_Toc15134117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7C2A3D">
        <w:t xml:space="preserve">Моделирование работы </w:t>
      </w:r>
      <w:r w:rsidR="0016552E">
        <w:t>топливной системы</w:t>
      </w:r>
      <w:bookmarkEnd w:id="193"/>
    </w:p>
    <w:p w14:paraId="7D41E09A" w14:textId="23147AAB" w:rsidR="00C0169E" w:rsidRPr="00C0169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4" w:name="_Toc15134117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7C2A3D">
        <w:t xml:space="preserve">Газодинамическое </w:t>
      </w:r>
      <w:r w:rsidR="00C0169E" w:rsidRPr="00C0169E">
        <w:t>модели</w:t>
      </w:r>
      <w:r w:rsidR="007C2A3D">
        <w:t>рование компрессора, камеры сгорания и турбины</w:t>
      </w:r>
      <w:r w:rsidR="00C0169E" w:rsidRPr="00C0169E">
        <w:t xml:space="preserve"> для оценки</w:t>
      </w:r>
      <w:r w:rsidR="007C2A3D">
        <w:t xml:space="preserve"> их</w:t>
      </w:r>
      <w:r w:rsidR="00C0169E" w:rsidRPr="00C0169E">
        <w:t xml:space="preserve"> соответствия заявленным параметрам</w:t>
      </w:r>
      <w:bookmarkEnd w:id="194"/>
      <w:r w:rsidR="00C0169E" w:rsidRPr="00C0169E">
        <w:t xml:space="preserve"> </w:t>
      </w:r>
    </w:p>
    <w:p w14:paraId="63527FC2" w14:textId="52C378AA" w:rsidR="00C0169E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5" w:name="_Toc15134117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169E" w:rsidRPr="00C0169E">
        <w:t>Компьютерн</w:t>
      </w:r>
      <w:r w:rsidR="00DF570C">
        <w:t>ое</w:t>
      </w:r>
      <w:r w:rsidR="00C0169E" w:rsidRPr="00C0169E">
        <w:t xml:space="preserve"> модели</w:t>
      </w:r>
      <w:r w:rsidR="00DF570C">
        <w:t>рование</w:t>
      </w:r>
      <w:r w:rsidR="00C0169E" w:rsidRPr="00C0169E">
        <w:t xml:space="preserve"> для оценки характеристик</w:t>
      </w:r>
      <w:r w:rsidR="00DF34E0">
        <w:t xml:space="preserve"> статической и динамической прочности, а также циклической долговечности</w:t>
      </w:r>
      <w:r w:rsidR="00C0169E" w:rsidRPr="00C0169E">
        <w:t xml:space="preserve"> деталей и узлов ГТД</w:t>
      </w:r>
      <w:bookmarkEnd w:id="195"/>
    </w:p>
    <w:p w14:paraId="55F15F53" w14:textId="71694A53" w:rsidR="00023AC5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6" w:name="_Toc15134117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023AC5">
        <w:t>Компьютерное моделирование с целью оценки критических частот вращения роторов</w:t>
      </w:r>
      <w:bookmarkEnd w:id="196"/>
    </w:p>
    <w:p w14:paraId="340B6E0D" w14:textId="4823A947" w:rsidR="00371455" w:rsidRPr="00371455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7" w:name="_Toc15134117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243EDB" w:rsidRPr="0049075D">
        <w:rPr>
          <w:color w:val="000000"/>
          <w:szCs w:val="24"/>
        </w:rPr>
        <w:t xml:space="preserve">Компьютерное моделирование </w:t>
      </w:r>
      <w:r w:rsidR="00371455" w:rsidRPr="0049075D">
        <w:rPr>
          <w:color w:val="000000"/>
          <w:szCs w:val="24"/>
        </w:rPr>
        <w:t>теплового состояния элементов конструкции наружного контура</w:t>
      </w:r>
      <w:bookmarkEnd w:id="197"/>
    </w:p>
    <w:p w14:paraId="452C0683" w14:textId="2FD02327" w:rsidR="00BE43CA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8" w:name="_Toc151341179"/>
      <w:r>
        <w:rPr>
          <w:rFonts w:cs="Arial"/>
          <w:szCs w:val="28"/>
        </w:rPr>
        <w:lastRenderedPageBreak/>
        <w:sym w:font="Symbol" w:char="F02D"/>
      </w:r>
      <w:r>
        <w:rPr>
          <w:rFonts w:cs="Arial"/>
          <w:szCs w:val="28"/>
        </w:rPr>
        <w:t> </w:t>
      </w:r>
      <w:r w:rsidR="00BE43CA" w:rsidRPr="0049075D">
        <w:rPr>
          <w:color w:val="000000"/>
          <w:szCs w:val="24"/>
        </w:rPr>
        <w:t>Расчеты на статическую и динамическую прочность сборочных единиц наружного контура</w:t>
      </w:r>
      <w:bookmarkEnd w:id="198"/>
    </w:p>
    <w:p w14:paraId="2808E1AC" w14:textId="7C40990A" w:rsidR="009053A4" w:rsidRPr="009053A4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199" w:name="_Toc15134118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9053A4" w:rsidRPr="0049075D">
        <w:rPr>
          <w:color w:val="000000"/>
          <w:szCs w:val="24"/>
        </w:rPr>
        <w:t>Оценка акустических характеристик двигателя и его элементов</w:t>
      </w:r>
      <w:bookmarkEnd w:id="199"/>
    </w:p>
    <w:p w14:paraId="099F138F" w14:textId="61A1673E" w:rsidR="009053A4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200" w:name="_Toc15134118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9053A4">
        <w:t>Термомеханическое моделирование двигателя и его узлов с целью определения кинетики радиальных и осевых зазоров в течение ТПЦ</w:t>
      </w:r>
      <w:bookmarkEnd w:id="200"/>
    </w:p>
    <w:p w14:paraId="08029CB4" w14:textId="16583119" w:rsidR="00A35BDB" w:rsidRDefault="00A35BDB" w:rsidP="0049075D">
      <w:pPr>
        <w:tabs>
          <w:tab w:val="left" w:pos="8364"/>
        </w:tabs>
        <w:spacing w:after="0" w:line="360" w:lineRule="auto"/>
        <w:outlineLvl w:val="0"/>
      </w:pPr>
      <w:bookmarkStart w:id="201" w:name="_Toc15134118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Pr="00EA154E">
        <w:rPr>
          <w:color w:val="000000"/>
          <w:szCs w:val="24"/>
        </w:rPr>
        <w:t>Гидравлические расчеты системы охлаждения</w:t>
      </w:r>
      <w:r w:rsidR="006662F1">
        <w:rPr>
          <w:color w:val="000000"/>
          <w:szCs w:val="24"/>
        </w:rPr>
        <w:t xml:space="preserve"> турбины</w:t>
      </w:r>
      <w:bookmarkEnd w:id="201"/>
    </w:p>
    <w:p w14:paraId="2837BED9" w14:textId="45755C19" w:rsidR="00BE43CA" w:rsidRPr="00DF44C5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202" w:name="_Toc15134118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DF44C5" w:rsidRPr="0049075D">
        <w:rPr>
          <w:color w:val="000000"/>
          <w:szCs w:val="24"/>
        </w:rPr>
        <w:t>Компьютерное м</w:t>
      </w:r>
      <w:r w:rsidR="00BE43CA" w:rsidRPr="0049075D">
        <w:rPr>
          <w:color w:val="000000"/>
          <w:szCs w:val="24"/>
        </w:rPr>
        <w:t>оделирование нарастания льда в условиях классического обледенения</w:t>
      </w:r>
      <w:bookmarkEnd w:id="202"/>
    </w:p>
    <w:p w14:paraId="26E3CC86" w14:textId="17422B1A" w:rsidR="00DF44C5" w:rsidRPr="00DF44C5" w:rsidRDefault="0049075D" w:rsidP="0049075D">
      <w:pPr>
        <w:tabs>
          <w:tab w:val="left" w:pos="8364"/>
        </w:tabs>
        <w:spacing w:after="0" w:line="360" w:lineRule="auto"/>
        <w:outlineLvl w:val="0"/>
      </w:pPr>
      <w:bookmarkStart w:id="203" w:name="_Toc15134118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DF44C5" w:rsidRPr="0049075D">
        <w:rPr>
          <w:color w:val="000000"/>
          <w:szCs w:val="24"/>
        </w:rPr>
        <w:t xml:space="preserve">Компьютерное моделирование </w:t>
      </w:r>
      <w:r w:rsidR="00DF44C5" w:rsidRPr="0049075D">
        <w:rPr>
          <w:color w:val="000000"/>
        </w:rPr>
        <w:t>стойкости лопаток вентилятора и КНД к попаданию посторонних предметов</w:t>
      </w:r>
      <w:bookmarkEnd w:id="203"/>
    </w:p>
    <w:p w14:paraId="429C2F2D" w14:textId="1EA959FB" w:rsidR="00DF44C5" w:rsidRDefault="0049075D" w:rsidP="0049075D">
      <w:pPr>
        <w:tabs>
          <w:tab w:val="left" w:pos="8364"/>
        </w:tabs>
        <w:spacing w:after="0" w:line="360" w:lineRule="auto"/>
        <w:outlineLvl w:val="0"/>
        <w:rPr>
          <w:color w:val="000000"/>
        </w:rPr>
      </w:pPr>
      <w:bookmarkStart w:id="204" w:name="_Toc15134118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DF44C5" w:rsidRPr="0049075D">
        <w:rPr>
          <w:color w:val="000000"/>
          <w:szCs w:val="24"/>
        </w:rPr>
        <w:t xml:space="preserve">Компьютерное моделирование </w:t>
      </w:r>
      <w:r w:rsidR="00DF44C5" w:rsidRPr="0049075D">
        <w:rPr>
          <w:color w:val="000000"/>
        </w:rPr>
        <w:t>непробиваемости корпуса при обрыве лопатки</w:t>
      </w:r>
      <w:bookmarkEnd w:id="204"/>
    </w:p>
    <w:p w14:paraId="61EDABBA" w14:textId="2FE94D06" w:rsidR="00F33909" w:rsidRDefault="00F33909" w:rsidP="0049075D">
      <w:pPr>
        <w:tabs>
          <w:tab w:val="left" w:pos="8364"/>
        </w:tabs>
        <w:spacing w:after="0" w:line="360" w:lineRule="auto"/>
        <w:outlineLvl w:val="0"/>
      </w:pPr>
      <w:bookmarkStart w:id="205" w:name="_Toc15134118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 xml:space="preserve"> Компьютерное моделирование с целью определение газодинамических характеристик </w:t>
      </w:r>
      <w:proofErr w:type="spellStart"/>
      <w:r>
        <w:rPr>
          <w:rFonts w:cs="Arial"/>
          <w:szCs w:val="28"/>
        </w:rPr>
        <w:t>мотогондолы</w:t>
      </w:r>
      <w:bookmarkEnd w:id="205"/>
      <w:proofErr w:type="spellEnd"/>
    </w:p>
    <w:p w14:paraId="281DEECA" w14:textId="24A35EE6" w:rsidR="00DE5E5A" w:rsidRDefault="00B44148" w:rsidP="00BC276A">
      <w:pPr>
        <w:tabs>
          <w:tab w:val="left" w:pos="8364"/>
        </w:tabs>
        <w:spacing w:after="0" w:line="360" w:lineRule="auto"/>
        <w:outlineLvl w:val="0"/>
      </w:pPr>
      <w:bookmarkStart w:id="206" w:name="_Toc151341187"/>
      <w:r>
        <w:t>8.2 В состав модуля сопровождения испытаний ЦД ГТД могут входить</w:t>
      </w:r>
      <w:r w:rsidR="00DE5E5A">
        <w:t>:</w:t>
      </w:r>
      <w:bookmarkEnd w:id="206"/>
    </w:p>
    <w:p w14:paraId="3113AFAC" w14:textId="7881FB92" w:rsidR="0012592B" w:rsidRDefault="00A314C4" w:rsidP="00BC276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07" w:name="_Toc15134118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642137">
        <w:rPr>
          <w:rFonts w:cs="Arial"/>
          <w:szCs w:val="28"/>
        </w:rPr>
        <w:t>Перечень моделируемых физических процессов,</w:t>
      </w:r>
      <w:r w:rsidR="005B2D2A" w:rsidRPr="00A314C4">
        <w:rPr>
          <w:rFonts w:cs="Arial"/>
          <w:szCs w:val="28"/>
        </w:rPr>
        <w:t xml:space="preserve"> привед</w:t>
      </w:r>
      <w:r w:rsidR="00642137">
        <w:rPr>
          <w:rFonts w:cs="Arial"/>
          <w:szCs w:val="28"/>
        </w:rPr>
        <w:t>енных</w:t>
      </w:r>
      <w:r w:rsidR="005B2D2A" w:rsidRPr="00A314C4">
        <w:rPr>
          <w:rFonts w:cs="Arial"/>
          <w:szCs w:val="28"/>
        </w:rPr>
        <w:t xml:space="preserve"> в</w:t>
      </w:r>
      <w:r w:rsidR="00642137">
        <w:rPr>
          <w:rFonts w:cs="Arial"/>
          <w:szCs w:val="28"/>
        </w:rPr>
        <w:t xml:space="preserve"> пункте</w:t>
      </w:r>
      <w:r w:rsidR="005B2D2A" w:rsidRPr="00A314C4">
        <w:rPr>
          <w:rFonts w:cs="Arial"/>
          <w:szCs w:val="28"/>
        </w:rPr>
        <w:t xml:space="preserve"> 8.1</w:t>
      </w:r>
      <w:r w:rsidR="00642137">
        <w:rPr>
          <w:rFonts w:cs="Arial"/>
          <w:szCs w:val="28"/>
        </w:rPr>
        <w:t>, но с учетом стендово</w:t>
      </w:r>
      <w:r w:rsidR="005B2D2A" w:rsidRPr="00A314C4">
        <w:rPr>
          <w:rFonts w:cs="Arial"/>
          <w:szCs w:val="28"/>
        </w:rPr>
        <w:t>го оборудования, на котором проводится испытания</w:t>
      </w:r>
      <w:r w:rsidR="00642137">
        <w:rPr>
          <w:rFonts w:cs="Arial"/>
          <w:szCs w:val="28"/>
        </w:rPr>
        <w:t>,</w:t>
      </w:r>
      <w:r w:rsidR="005B2D2A" w:rsidRPr="00A314C4">
        <w:rPr>
          <w:rFonts w:cs="Arial"/>
          <w:szCs w:val="28"/>
        </w:rPr>
        <w:t xml:space="preserve"> и программы </w:t>
      </w:r>
      <w:r w:rsidR="00BC276A" w:rsidRPr="00A314C4">
        <w:rPr>
          <w:rFonts w:cs="Arial"/>
          <w:szCs w:val="28"/>
        </w:rPr>
        <w:t>испытани</w:t>
      </w:r>
      <w:r w:rsidR="00E85938">
        <w:rPr>
          <w:rFonts w:cs="Arial"/>
          <w:szCs w:val="28"/>
        </w:rPr>
        <w:t>й.</w:t>
      </w:r>
      <w:bookmarkEnd w:id="207"/>
      <w:r w:rsidR="0012592B">
        <w:rPr>
          <w:rFonts w:cs="Arial"/>
          <w:szCs w:val="28"/>
        </w:rPr>
        <w:t xml:space="preserve"> </w:t>
      </w:r>
    </w:p>
    <w:p w14:paraId="1878E491" w14:textId="41B293EA" w:rsidR="00BC276A" w:rsidRDefault="00BC276A" w:rsidP="00BC276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08" w:name="_Toc151341189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Термо</w:t>
      </w:r>
      <w:r w:rsidRPr="00BC276A">
        <w:rPr>
          <w:rFonts w:cs="Arial"/>
          <w:szCs w:val="28"/>
        </w:rPr>
        <w:t>механическая модель газогенератора в составе испытательного стенда, прогнозирующая кинетику его теплового состояния и зазоров в процессе испытаний</w:t>
      </w:r>
      <w:r w:rsidR="00E85938">
        <w:rPr>
          <w:rFonts w:cs="Arial"/>
          <w:szCs w:val="28"/>
        </w:rPr>
        <w:t>.</w:t>
      </w:r>
      <w:bookmarkEnd w:id="208"/>
      <w:r w:rsidRPr="00BC276A">
        <w:rPr>
          <w:rFonts w:cs="Arial"/>
          <w:szCs w:val="28"/>
        </w:rPr>
        <w:t xml:space="preserve"> </w:t>
      </w:r>
    </w:p>
    <w:p w14:paraId="6D5B881C" w14:textId="34E5CFFB" w:rsidR="0012592B" w:rsidRDefault="00E85938" w:rsidP="00E85938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09" w:name="_Toc15134119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3F4CF4">
        <w:rPr>
          <w:rFonts w:cs="Arial"/>
          <w:szCs w:val="28"/>
        </w:rPr>
        <w:t>Тепловое и прочностное м</w:t>
      </w:r>
      <w:r>
        <w:rPr>
          <w:rFonts w:cs="Arial"/>
          <w:szCs w:val="28"/>
        </w:rPr>
        <w:t xml:space="preserve">оделирование ресурсных стендовых </w:t>
      </w:r>
      <w:r w:rsidR="003F4CF4">
        <w:rPr>
          <w:rFonts w:cs="Arial"/>
          <w:szCs w:val="28"/>
        </w:rPr>
        <w:t>испытаний</w:t>
      </w:r>
      <w:r w:rsidR="009D5B3A">
        <w:rPr>
          <w:rFonts w:cs="Arial"/>
          <w:szCs w:val="28"/>
        </w:rPr>
        <w:t xml:space="preserve"> </w:t>
      </w:r>
      <w:r w:rsidR="009D5B3A" w:rsidRPr="00E85938">
        <w:rPr>
          <w:rFonts w:cs="Arial"/>
          <w:szCs w:val="28"/>
        </w:rPr>
        <w:t>с имитацией</w:t>
      </w:r>
      <w:r w:rsidR="009D5B3A">
        <w:rPr>
          <w:rFonts w:cs="Arial"/>
          <w:szCs w:val="28"/>
        </w:rPr>
        <w:t xml:space="preserve"> </w:t>
      </w:r>
      <w:r w:rsidR="009D5B3A" w:rsidRPr="00E85938">
        <w:rPr>
          <w:rFonts w:cs="Arial"/>
          <w:szCs w:val="28"/>
        </w:rPr>
        <w:t>полетных условий</w:t>
      </w:r>
      <w:r w:rsidR="003F4CF4">
        <w:rPr>
          <w:rFonts w:cs="Arial"/>
          <w:szCs w:val="28"/>
        </w:rPr>
        <w:t xml:space="preserve"> </w:t>
      </w:r>
      <w:r w:rsidR="009D5B3A">
        <w:rPr>
          <w:rFonts w:cs="Arial"/>
          <w:szCs w:val="28"/>
        </w:rPr>
        <w:t>для</w:t>
      </w:r>
      <w:r w:rsidR="003F4CF4">
        <w:rPr>
          <w:rFonts w:cs="Arial"/>
          <w:szCs w:val="28"/>
        </w:rPr>
        <w:t xml:space="preserve"> определения оптимальной программы ЭЦИ</w:t>
      </w:r>
      <w:r w:rsidRPr="00E85938">
        <w:rPr>
          <w:rFonts w:cs="Arial"/>
          <w:szCs w:val="28"/>
        </w:rPr>
        <w:t>.</w:t>
      </w:r>
      <w:bookmarkEnd w:id="209"/>
      <w:r w:rsidRPr="00E85938">
        <w:rPr>
          <w:rFonts w:cs="Arial"/>
          <w:szCs w:val="28"/>
        </w:rPr>
        <w:t xml:space="preserve"> </w:t>
      </w:r>
    </w:p>
    <w:p w14:paraId="1D7D3533" w14:textId="5447CF64" w:rsidR="0088003B" w:rsidRDefault="0088003B" w:rsidP="00E85938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10" w:name="_Toc15134119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proofErr w:type="spellStart"/>
      <w:r>
        <w:t>Термогазодинамическое</w:t>
      </w:r>
      <w:proofErr w:type="spellEnd"/>
      <w:r>
        <w:t xml:space="preserve"> моделирование состояния</w:t>
      </w:r>
      <w:r w:rsidRPr="00484FA8">
        <w:rPr>
          <w:rFonts w:cs="Arial"/>
          <w:szCs w:val="28"/>
        </w:rPr>
        <w:t xml:space="preserve"> </w:t>
      </w:r>
      <w:r>
        <w:rPr>
          <w:rFonts w:cs="Arial"/>
          <w:szCs w:val="28"/>
        </w:rPr>
        <w:t>двигателя в ходе заводских летных испытаний (для стадии ОКР)</w:t>
      </w:r>
      <w:bookmarkEnd w:id="210"/>
    </w:p>
    <w:p w14:paraId="7A4216F1" w14:textId="77777777" w:rsidR="00E85938" w:rsidRDefault="00E85938" w:rsidP="00BC276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</w:p>
    <w:p w14:paraId="0EB07B49" w14:textId="77777777" w:rsidR="0012592B" w:rsidRDefault="0012592B" w:rsidP="0012592B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11" w:name="_Toc151341192"/>
      <w:r>
        <w:rPr>
          <w:rFonts w:cs="Arial"/>
          <w:szCs w:val="28"/>
        </w:rPr>
        <w:t>Примечание</w:t>
      </w:r>
      <w:bookmarkEnd w:id="211"/>
    </w:p>
    <w:p w14:paraId="23766A86" w14:textId="082C34BF" w:rsidR="0012592B" w:rsidRDefault="0012592B" w:rsidP="0012592B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12" w:name="_Toc151341193"/>
      <w:r>
        <w:rPr>
          <w:rFonts w:cs="Arial"/>
          <w:szCs w:val="28"/>
        </w:rPr>
        <w:t xml:space="preserve">Для натурных и сертификационных испытаний может применяться разное стендовое оборудование. Программа их проведения, а также методики сбора и обработки результатов также может </w:t>
      </w:r>
      <w:r w:rsidR="005404CE">
        <w:rPr>
          <w:rFonts w:cs="Arial"/>
          <w:szCs w:val="28"/>
        </w:rPr>
        <w:t>отличаться</w:t>
      </w:r>
      <w:r>
        <w:rPr>
          <w:rFonts w:cs="Arial"/>
          <w:szCs w:val="28"/>
        </w:rPr>
        <w:t xml:space="preserve">. Поэтому рекомендуется выделить </w:t>
      </w:r>
      <w:r w:rsidR="000226A6">
        <w:rPr>
          <w:rFonts w:cs="Arial"/>
          <w:szCs w:val="28"/>
        </w:rPr>
        <w:t xml:space="preserve">в модуле сопровождения испытаний </w:t>
      </w:r>
      <w:r>
        <w:rPr>
          <w:rFonts w:cs="Arial"/>
          <w:szCs w:val="28"/>
        </w:rPr>
        <w:t>отдельные СЧ</w:t>
      </w:r>
      <w:r w:rsidR="00DC3608">
        <w:rPr>
          <w:rFonts w:cs="Arial"/>
          <w:szCs w:val="28"/>
        </w:rPr>
        <w:t xml:space="preserve"> ЦД</w:t>
      </w:r>
      <w:r>
        <w:rPr>
          <w:rFonts w:cs="Arial"/>
          <w:szCs w:val="28"/>
        </w:rPr>
        <w:t xml:space="preserve"> ГТД для разных </w:t>
      </w:r>
      <w:r w:rsidR="00AB46BC">
        <w:rPr>
          <w:rFonts w:cs="Arial"/>
          <w:szCs w:val="28"/>
        </w:rPr>
        <w:t>типов</w:t>
      </w:r>
      <w:r>
        <w:rPr>
          <w:rFonts w:cs="Arial"/>
          <w:szCs w:val="28"/>
        </w:rPr>
        <w:t xml:space="preserve"> испытаний двигателя</w:t>
      </w:r>
      <w:r w:rsidR="00AB46BC">
        <w:rPr>
          <w:rFonts w:cs="Arial"/>
          <w:szCs w:val="28"/>
        </w:rPr>
        <w:t>, его систем, узлов и деталей</w:t>
      </w:r>
      <w:r>
        <w:rPr>
          <w:rFonts w:cs="Arial"/>
          <w:szCs w:val="28"/>
        </w:rPr>
        <w:t>.</w:t>
      </w:r>
      <w:bookmarkEnd w:id="212"/>
    </w:p>
    <w:p w14:paraId="13BB282C" w14:textId="77777777" w:rsidR="0012592B" w:rsidRPr="00BC276A" w:rsidRDefault="0012592B" w:rsidP="00BC276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</w:p>
    <w:p w14:paraId="05E16D6F" w14:textId="2A7C58C0" w:rsidR="00456B88" w:rsidRPr="007100F8" w:rsidRDefault="00B44148" w:rsidP="000620CB">
      <w:pPr>
        <w:tabs>
          <w:tab w:val="left" w:pos="8364"/>
        </w:tabs>
        <w:spacing w:after="0" w:line="360" w:lineRule="auto"/>
        <w:outlineLvl w:val="0"/>
      </w:pPr>
      <w:bookmarkStart w:id="213" w:name="_Toc151341194"/>
      <w:r>
        <w:lastRenderedPageBreak/>
        <w:t>8.3 В состав модуля сопровождения эксплуатации ЦД ГТД могут входить</w:t>
      </w:r>
      <w:r w:rsidR="00DE5E5A">
        <w:t>:</w:t>
      </w:r>
      <w:bookmarkEnd w:id="213"/>
    </w:p>
    <w:p w14:paraId="7F03BE4C" w14:textId="1A315199" w:rsidR="00D058D6" w:rsidRDefault="000620CB" w:rsidP="000620CB">
      <w:pPr>
        <w:tabs>
          <w:tab w:val="left" w:pos="8364"/>
        </w:tabs>
        <w:spacing w:after="0" w:line="360" w:lineRule="auto"/>
        <w:outlineLvl w:val="0"/>
      </w:pPr>
      <w:bookmarkStart w:id="214" w:name="_Toc15134119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D058D6">
        <w:t xml:space="preserve">Комплексные </w:t>
      </w:r>
      <w:r w:rsidR="00D058D6" w:rsidRPr="00E80D1E">
        <w:t>2</w:t>
      </w:r>
      <w:r w:rsidR="00D058D6" w:rsidRPr="000620CB">
        <w:rPr>
          <w:lang w:val="en-US"/>
        </w:rPr>
        <w:t>D</w:t>
      </w:r>
      <w:r w:rsidR="00D058D6">
        <w:t>–</w:t>
      </w:r>
      <w:r w:rsidR="00D058D6" w:rsidRPr="00E80D1E">
        <w:t>3</w:t>
      </w:r>
      <w:r w:rsidR="00D058D6" w:rsidRPr="000620CB">
        <w:rPr>
          <w:lang w:val="en-US"/>
        </w:rPr>
        <w:t>D</w:t>
      </w:r>
      <w:r w:rsidR="00D058D6">
        <w:t xml:space="preserve"> КМ</w:t>
      </w:r>
      <w:r w:rsidR="00D058D6" w:rsidRPr="00E80D1E">
        <w:t xml:space="preserve"> для моделирования реальных или </w:t>
      </w:r>
      <w:r w:rsidR="00D058D6">
        <w:t>возможных случаев эксплуатации, применяемые для исследования расчетными способами возможных причин</w:t>
      </w:r>
      <w:r w:rsidR="00D058D6" w:rsidRPr="00E80D1E">
        <w:t xml:space="preserve"> отказов или поломки </w:t>
      </w:r>
      <w:r w:rsidR="00D058D6">
        <w:t>ГТД</w:t>
      </w:r>
      <w:r w:rsidR="00D058D6" w:rsidRPr="00E80D1E">
        <w:t xml:space="preserve"> (или его системы, узла, ДСЕ)</w:t>
      </w:r>
      <w:r w:rsidR="00D058D6">
        <w:t xml:space="preserve"> </w:t>
      </w:r>
      <w:r w:rsidR="00D058D6" w:rsidRPr="00E80D1E">
        <w:t>в ходе эксплуатации,</w:t>
      </w:r>
      <w:bookmarkEnd w:id="214"/>
      <w:r w:rsidR="00D058D6" w:rsidRPr="00E80D1E">
        <w:t xml:space="preserve"> </w:t>
      </w:r>
    </w:p>
    <w:p w14:paraId="051FB9CC" w14:textId="67C78AB0" w:rsidR="00D058D6" w:rsidRDefault="000620CB" w:rsidP="000620CB">
      <w:pPr>
        <w:tabs>
          <w:tab w:val="left" w:pos="8364"/>
        </w:tabs>
        <w:spacing w:after="0" w:line="360" w:lineRule="auto"/>
        <w:outlineLvl w:val="0"/>
      </w:pPr>
      <w:bookmarkStart w:id="215" w:name="_Toc15134119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D058D6">
        <w:t xml:space="preserve">Комплексные </w:t>
      </w:r>
      <w:r w:rsidR="00D058D6" w:rsidRPr="00E80D1E">
        <w:t>2</w:t>
      </w:r>
      <w:r w:rsidR="00D058D6" w:rsidRPr="000620CB">
        <w:rPr>
          <w:lang w:val="en-US"/>
        </w:rPr>
        <w:t>D</w:t>
      </w:r>
      <w:r w:rsidR="00D058D6">
        <w:t>–</w:t>
      </w:r>
      <w:r w:rsidR="00D058D6" w:rsidRPr="00E80D1E">
        <w:t>3</w:t>
      </w:r>
      <w:r w:rsidR="00D058D6" w:rsidRPr="000620CB">
        <w:rPr>
          <w:lang w:val="en-US"/>
        </w:rPr>
        <w:t>D</w:t>
      </w:r>
      <w:r w:rsidR="00D058D6">
        <w:t xml:space="preserve"> КМ, применяемые</w:t>
      </w:r>
      <w:r w:rsidR="00D058D6" w:rsidRPr="00E80D1E">
        <w:t xml:space="preserve"> для формирования множества расчетных эксплуатационных случаев, на базе которых в совокупности с большим объемом данных из реальной эксплуатации будет проводиться уточнен</w:t>
      </w:r>
      <w:r w:rsidR="00D058D6">
        <w:t>ие и отладка 1</w:t>
      </w:r>
      <w:r w:rsidR="00D058D6" w:rsidRPr="000620CB">
        <w:rPr>
          <w:lang w:val="en-US"/>
        </w:rPr>
        <w:t>D</w:t>
      </w:r>
      <w:r w:rsidR="00D058D6" w:rsidRPr="00824200">
        <w:t xml:space="preserve"> </w:t>
      </w:r>
      <w:r w:rsidR="00D058D6">
        <w:t>КМ;</w:t>
      </w:r>
      <w:bookmarkEnd w:id="215"/>
    </w:p>
    <w:p w14:paraId="670FC3E2" w14:textId="2D0F8746" w:rsidR="000E72F4" w:rsidRDefault="000620CB" w:rsidP="007100F8">
      <w:pPr>
        <w:tabs>
          <w:tab w:val="left" w:pos="8364"/>
        </w:tabs>
        <w:spacing w:after="0" w:line="360" w:lineRule="auto"/>
        <w:outlineLvl w:val="0"/>
      </w:pPr>
      <w:bookmarkStart w:id="216" w:name="_Toc15134119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D058D6" w:rsidRPr="00E80D1E">
        <w:t>упрощенные 1</w:t>
      </w:r>
      <w:r w:rsidR="00D058D6" w:rsidRPr="000620CB">
        <w:rPr>
          <w:lang w:val="en-US"/>
        </w:rPr>
        <w:t>D</w:t>
      </w:r>
      <w:r w:rsidR="00D058D6">
        <w:t xml:space="preserve"> КМ</w:t>
      </w:r>
      <w:r w:rsidR="00D058D6" w:rsidRPr="00E80D1E">
        <w:t xml:space="preserve"> дл</w:t>
      </w:r>
      <w:r w:rsidR="00D058D6">
        <w:t>я онлайн мониторинга и прогнозирования технического состояния ГТД, его систем, узлов и ДСЕ.</w:t>
      </w:r>
      <w:bookmarkEnd w:id="216"/>
      <w:r w:rsidR="00D058D6">
        <w:t xml:space="preserve"> </w:t>
      </w:r>
    </w:p>
    <w:p w14:paraId="5F8FF7C8" w14:textId="6423554F" w:rsidR="00D80F2F" w:rsidRDefault="000B59C3" w:rsidP="000B59C3">
      <w:pPr>
        <w:tabs>
          <w:tab w:val="left" w:pos="8364"/>
        </w:tabs>
        <w:spacing w:after="0" w:line="360" w:lineRule="auto"/>
        <w:outlineLvl w:val="0"/>
      </w:pPr>
      <w:bookmarkStart w:id="217" w:name="_Toc151341198"/>
      <w:r>
        <w:t xml:space="preserve">8.4 </w:t>
      </w:r>
      <w:r w:rsidR="0004192D">
        <w:t xml:space="preserve">В состав ЦД ГТД </w:t>
      </w:r>
      <w:r w:rsidR="0004192D" w:rsidRPr="006D5F4C">
        <w:rPr>
          <w:strike/>
          <w:rPrChange w:id="218" w:author="Martin41 Martin41" w:date="2023-12-14T14:15:00Z">
            <w:rPr/>
          </w:rPrChange>
        </w:rPr>
        <w:t xml:space="preserve">головного </w:t>
      </w:r>
      <w:r w:rsidR="0004192D">
        <w:t>разработчика</w:t>
      </w:r>
      <w:r w:rsidR="008C2692">
        <w:t xml:space="preserve"> ГТД</w:t>
      </w:r>
      <w:r w:rsidR="0004192D">
        <w:t xml:space="preserve"> </w:t>
      </w:r>
      <w:r w:rsidR="00DC0345">
        <w:t>по окончании</w:t>
      </w:r>
      <w:r w:rsidR="0004192D">
        <w:t xml:space="preserve"> ОКР могут входить</w:t>
      </w:r>
      <w:r w:rsidR="00D80F2F">
        <w:t>:</w:t>
      </w:r>
      <w:bookmarkEnd w:id="217"/>
    </w:p>
    <w:p w14:paraId="7128D196" w14:textId="4C50FFF4" w:rsidR="006C403E" w:rsidRDefault="000620CB" w:rsidP="000B59C3">
      <w:pPr>
        <w:tabs>
          <w:tab w:val="left" w:pos="8364"/>
        </w:tabs>
        <w:spacing w:after="0" w:line="360" w:lineRule="auto"/>
        <w:outlineLvl w:val="0"/>
      </w:pPr>
      <w:bookmarkStart w:id="219" w:name="_Toc151341199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6C403E" w:rsidRPr="000620CB">
        <w:rPr>
          <w:lang w:val="en-US"/>
        </w:rPr>
        <w:t>CAD</w:t>
      </w:r>
      <w:r w:rsidR="006C403E" w:rsidRPr="000620CB">
        <w:t xml:space="preserve"> </w:t>
      </w:r>
      <w:r w:rsidR="006C403E">
        <w:t>всего двигателя</w:t>
      </w:r>
      <w:bookmarkEnd w:id="219"/>
    </w:p>
    <w:p w14:paraId="45FD4873" w14:textId="4F7FEA8E" w:rsidR="006C403E" w:rsidRDefault="000620CB" w:rsidP="000620CB">
      <w:pPr>
        <w:tabs>
          <w:tab w:val="left" w:pos="8364"/>
        </w:tabs>
        <w:spacing w:after="0" w:line="360" w:lineRule="auto"/>
        <w:outlineLvl w:val="0"/>
      </w:pPr>
      <w:bookmarkStart w:id="220" w:name="_Toc15134120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proofErr w:type="spellStart"/>
      <w:r w:rsidR="006C403E">
        <w:t>Термогазодинамическая</w:t>
      </w:r>
      <w:proofErr w:type="spellEnd"/>
      <w:r w:rsidR="006C403E">
        <w:t xml:space="preserve"> модель двигателя</w:t>
      </w:r>
      <w:bookmarkEnd w:id="220"/>
      <w:r w:rsidR="006C403E">
        <w:t xml:space="preserve"> </w:t>
      </w:r>
    </w:p>
    <w:p w14:paraId="20D13F6B" w14:textId="51910B15" w:rsidR="006C403E" w:rsidRDefault="000620CB" w:rsidP="000620CB">
      <w:pPr>
        <w:tabs>
          <w:tab w:val="left" w:pos="8364"/>
        </w:tabs>
        <w:spacing w:after="0" w:line="360" w:lineRule="auto"/>
        <w:outlineLvl w:val="0"/>
      </w:pPr>
      <w:bookmarkStart w:id="221" w:name="_Toc15134120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6C403E">
        <w:t>КМ системы управления</w:t>
      </w:r>
      <w:bookmarkEnd w:id="221"/>
    </w:p>
    <w:p w14:paraId="0DD443D0" w14:textId="1F415E35" w:rsidR="006D1996" w:rsidRDefault="006D1996" w:rsidP="000620CB">
      <w:pPr>
        <w:tabs>
          <w:tab w:val="left" w:pos="8364"/>
        </w:tabs>
        <w:spacing w:after="0" w:line="360" w:lineRule="auto"/>
        <w:outlineLvl w:val="0"/>
      </w:pPr>
      <w:bookmarkStart w:id="222" w:name="_Toc151341202"/>
      <w:r w:rsidRPr="007100F8">
        <w:t>8.</w:t>
      </w:r>
      <w:r>
        <w:t xml:space="preserve">5 В состав ЦД экземпляров ГТД по </w:t>
      </w:r>
      <w:r w:rsidR="00DC0345">
        <w:t>окончании</w:t>
      </w:r>
      <w:r>
        <w:t xml:space="preserve"> ОКР и в процессе эксплуатации могут входить:</w:t>
      </w:r>
      <w:bookmarkEnd w:id="222"/>
    </w:p>
    <w:p w14:paraId="3E56DE70" w14:textId="14A09ABF" w:rsidR="006C403E" w:rsidRPr="000620CB" w:rsidRDefault="000620CB" w:rsidP="000620CB">
      <w:pPr>
        <w:tabs>
          <w:tab w:val="left" w:pos="8364"/>
        </w:tabs>
        <w:spacing w:after="0" w:line="360" w:lineRule="auto"/>
        <w:outlineLvl w:val="0"/>
      </w:pPr>
      <w:bookmarkStart w:id="223" w:name="_Toc151341203"/>
      <w:r w:rsidRPr="000620CB">
        <w:sym w:font="Symbol" w:char="F02D"/>
      </w:r>
      <w:r w:rsidRPr="000620CB">
        <w:t> </w:t>
      </w:r>
      <w:r w:rsidR="006C403E" w:rsidRPr="000620CB">
        <w:t xml:space="preserve">CAD модель экземпляра двигателя </w:t>
      </w:r>
      <w:r w:rsidR="00622654">
        <w:t>с учетом особенностей его изготовления и сборки</w:t>
      </w:r>
      <w:bookmarkEnd w:id="223"/>
    </w:p>
    <w:p w14:paraId="2577BF8F" w14:textId="67B99B19" w:rsidR="0004192D" w:rsidRDefault="000620CB" w:rsidP="000620CB">
      <w:pPr>
        <w:tabs>
          <w:tab w:val="left" w:pos="8364"/>
        </w:tabs>
        <w:spacing w:after="0" w:line="360" w:lineRule="auto"/>
        <w:outlineLvl w:val="0"/>
      </w:pPr>
      <w:bookmarkStart w:id="224" w:name="_Toc151341204"/>
      <w:r w:rsidRPr="000620CB">
        <w:sym w:font="Symbol" w:char="F02D"/>
      </w:r>
      <w:r w:rsidRPr="000620CB">
        <w:t> </w:t>
      </w:r>
      <w:r>
        <w:t>модели для</w:t>
      </w:r>
      <w:r w:rsidRPr="000620CB">
        <w:t xml:space="preserve"> оценки выработки ресурса</w:t>
      </w:r>
      <w:bookmarkEnd w:id="224"/>
      <w:r w:rsidR="00D058D6">
        <w:t xml:space="preserve"> </w:t>
      </w:r>
    </w:p>
    <w:p w14:paraId="3A8D3147" w14:textId="10F14A74" w:rsidR="000620CB" w:rsidRPr="000620CB" w:rsidRDefault="000620CB" w:rsidP="000620CB">
      <w:pPr>
        <w:spacing w:after="0" w:line="360" w:lineRule="auto"/>
        <w:contextualSpacing/>
      </w:pPr>
      <w:r w:rsidRPr="000620CB">
        <w:sym w:font="Symbol" w:char="F02D"/>
      </w:r>
      <w:r w:rsidRPr="000620CB">
        <w:t> </w:t>
      </w:r>
      <w:r>
        <w:t>модели для</w:t>
      </w:r>
      <w:r w:rsidRPr="000620CB">
        <w:t xml:space="preserve"> контроля технического состояния; </w:t>
      </w:r>
    </w:p>
    <w:p w14:paraId="55A84456" w14:textId="1DE0E309" w:rsidR="000620CB" w:rsidRPr="000620CB" w:rsidRDefault="000620CB" w:rsidP="000620CB">
      <w:pPr>
        <w:spacing w:after="0" w:line="360" w:lineRule="auto"/>
        <w:contextualSpacing/>
      </w:pPr>
      <w:r w:rsidRPr="000620CB">
        <w:sym w:font="Symbol" w:char="F02D"/>
      </w:r>
      <w:r w:rsidRPr="000620CB">
        <w:t> </w:t>
      </w:r>
      <w:r>
        <w:t>модели для</w:t>
      </w:r>
      <w:r w:rsidRPr="000620CB">
        <w:t xml:space="preserve"> диагностирования неисправностей;</w:t>
      </w:r>
    </w:p>
    <w:p w14:paraId="33528563" w14:textId="37CAC73D" w:rsidR="000620CB" w:rsidRPr="000620CB" w:rsidRDefault="000620CB" w:rsidP="000620CB">
      <w:pPr>
        <w:spacing w:after="0" w:line="360" w:lineRule="auto"/>
        <w:contextualSpacing/>
      </w:pPr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t>модели для</w:t>
      </w:r>
      <w:r w:rsidRPr="000620CB">
        <w:t xml:space="preserve"> прогнозирования технического состояния;</w:t>
      </w:r>
    </w:p>
    <w:p w14:paraId="7FD40140" w14:textId="1CCBFA01" w:rsidR="000620CB" w:rsidRPr="00437748" w:rsidRDefault="000620CB" w:rsidP="000620CB">
      <w:pPr>
        <w:spacing w:after="0" w:line="360" w:lineRule="auto"/>
        <w:contextualSpacing/>
        <w:rPr>
          <w:szCs w:val="24"/>
        </w:rPr>
      </w:pPr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t xml:space="preserve">модели </w:t>
      </w:r>
      <w:r w:rsidRPr="00437748">
        <w:rPr>
          <w:szCs w:val="24"/>
        </w:rPr>
        <w:t xml:space="preserve">для </w:t>
      </w:r>
      <w:r w:rsidRPr="00437748">
        <w:rPr>
          <w:rFonts w:cs="Arial"/>
          <w:szCs w:val="24"/>
        </w:rPr>
        <w:t>т</w:t>
      </w:r>
      <w:r w:rsidRPr="00437748">
        <w:rPr>
          <w:szCs w:val="24"/>
        </w:rPr>
        <w:t xml:space="preserve">рендового анализа. </w:t>
      </w:r>
    </w:p>
    <w:p w14:paraId="6DC4EAC4" w14:textId="55E2BFE5" w:rsidR="00D058D6" w:rsidRPr="00437748" w:rsidRDefault="000620CB" w:rsidP="000620CB">
      <w:pPr>
        <w:tabs>
          <w:tab w:val="left" w:pos="8364"/>
        </w:tabs>
        <w:spacing w:after="0" w:line="360" w:lineRule="auto"/>
        <w:outlineLvl w:val="0"/>
        <w:rPr>
          <w:szCs w:val="24"/>
        </w:rPr>
      </w:pPr>
      <w:bookmarkStart w:id="225" w:name="_Toc151341205"/>
      <w:r w:rsidRPr="00437748">
        <w:rPr>
          <w:rFonts w:cs="Arial"/>
          <w:szCs w:val="24"/>
        </w:rPr>
        <w:sym w:font="Symbol" w:char="F02D"/>
      </w:r>
      <w:r w:rsidRPr="00437748">
        <w:rPr>
          <w:rFonts w:cs="Arial"/>
          <w:szCs w:val="24"/>
        </w:rPr>
        <w:t> </w:t>
      </w:r>
      <w:r w:rsidR="00D058D6" w:rsidRPr="00437748">
        <w:rPr>
          <w:szCs w:val="24"/>
        </w:rPr>
        <w:t>КМ системы управления</w:t>
      </w:r>
      <w:r w:rsidR="00326A29" w:rsidRPr="00437748">
        <w:rPr>
          <w:szCs w:val="24"/>
        </w:rPr>
        <w:t xml:space="preserve"> и термодинамическая модель</w:t>
      </w:r>
      <w:r w:rsidR="00D058D6" w:rsidRPr="00437748">
        <w:rPr>
          <w:szCs w:val="24"/>
        </w:rPr>
        <w:t xml:space="preserve"> </w:t>
      </w:r>
      <w:r w:rsidR="00326A29" w:rsidRPr="00437748">
        <w:rPr>
          <w:szCs w:val="24"/>
        </w:rPr>
        <w:t>данного экземпляра двигателя, уточняемая по результатам испыта</w:t>
      </w:r>
      <w:r w:rsidR="00D67E73" w:rsidRPr="00437748">
        <w:rPr>
          <w:szCs w:val="24"/>
        </w:rPr>
        <w:t>ний и эксплуатации этого экземпл</w:t>
      </w:r>
      <w:r w:rsidR="00326A29" w:rsidRPr="00437748">
        <w:rPr>
          <w:szCs w:val="24"/>
        </w:rPr>
        <w:t>яра</w:t>
      </w:r>
      <w:bookmarkEnd w:id="225"/>
    </w:p>
    <w:p w14:paraId="0E6CCF90" w14:textId="557A317D" w:rsidR="007203C0" w:rsidRPr="00437748" w:rsidRDefault="007203C0" w:rsidP="007203C0">
      <w:pPr>
        <w:tabs>
          <w:tab w:val="left" w:pos="8364"/>
        </w:tabs>
        <w:spacing w:after="0" w:line="360" w:lineRule="auto"/>
        <w:outlineLvl w:val="0"/>
        <w:rPr>
          <w:bCs/>
          <w:szCs w:val="24"/>
        </w:rPr>
      </w:pPr>
      <w:bookmarkStart w:id="226" w:name="_Toc151341206"/>
      <w:r w:rsidRPr="00437748">
        <w:rPr>
          <w:rFonts w:cs="Arial"/>
          <w:noProof/>
          <w:szCs w:val="24"/>
        </w:rPr>
        <w:t>8.</w:t>
      </w:r>
      <w:r w:rsidR="00921423">
        <w:rPr>
          <w:rFonts w:cs="Arial"/>
          <w:noProof/>
          <w:szCs w:val="24"/>
        </w:rPr>
        <w:t>6</w:t>
      </w:r>
      <w:r w:rsidRPr="00437748">
        <w:rPr>
          <w:rFonts w:cs="Arial"/>
          <w:noProof/>
          <w:szCs w:val="24"/>
        </w:rPr>
        <w:t xml:space="preserve"> </w:t>
      </w:r>
      <w:r w:rsidRPr="00437748">
        <w:rPr>
          <w:bCs/>
          <w:szCs w:val="24"/>
        </w:rPr>
        <w:t xml:space="preserve">При переходе </w:t>
      </w:r>
      <w:r w:rsidR="00BD79C6" w:rsidRPr="00437748">
        <w:rPr>
          <w:bCs/>
          <w:szCs w:val="24"/>
        </w:rPr>
        <w:t xml:space="preserve">между стадиями </w:t>
      </w:r>
      <w:r w:rsidR="00E1517C" w:rsidRPr="00437748">
        <w:rPr>
          <w:bCs/>
          <w:szCs w:val="24"/>
        </w:rPr>
        <w:t>разработки</w:t>
      </w:r>
      <w:r w:rsidR="00BD79C6" w:rsidRPr="00437748">
        <w:rPr>
          <w:bCs/>
          <w:szCs w:val="24"/>
        </w:rPr>
        <w:t xml:space="preserve"> </w:t>
      </w:r>
      <w:r w:rsidRPr="00437748">
        <w:rPr>
          <w:bCs/>
          <w:szCs w:val="24"/>
        </w:rPr>
        <w:t>ГТД разработчик</w:t>
      </w:r>
      <w:r w:rsidR="00BD79C6" w:rsidRPr="00437748">
        <w:rPr>
          <w:bCs/>
          <w:szCs w:val="24"/>
        </w:rPr>
        <w:t>у</w:t>
      </w:r>
      <w:r w:rsidR="000026C0" w:rsidRPr="00437748">
        <w:rPr>
          <w:bCs/>
          <w:szCs w:val="24"/>
        </w:rPr>
        <w:t xml:space="preserve"> его</w:t>
      </w:r>
      <w:r w:rsidR="00BD79C6" w:rsidRPr="00437748">
        <w:rPr>
          <w:bCs/>
          <w:szCs w:val="24"/>
        </w:rPr>
        <w:t xml:space="preserve"> ЦД  рекомендуется фиксировать текущее состояние ЦД</w:t>
      </w:r>
      <w:r w:rsidRPr="00437748">
        <w:rPr>
          <w:bCs/>
          <w:szCs w:val="24"/>
        </w:rPr>
        <w:t xml:space="preserve"> в проектной документации, проводит анализ применимости ранее разработанных КМ на следующем этапе, определяет необходимость доработки имеющихся КМ или разработки новых в соответствии с ТЗ на ЦД</w:t>
      </w:r>
      <w:r w:rsidR="00182104" w:rsidRPr="00437748">
        <w:rPr>
          <w:bCs/>
          <w:szCs w:val="24"/>
        </w:rPr>
        <w:t xml:space="preserve"> ГТД</w:t>
      </w:r>
      <w:r w:rsidR="00635CA5">
        <w:rPr>
          <w:bCs/>
          <w:szCs w:val="24"/>
        </w:rPr>
        <w:t>.</w:t>
      </w:r>
      <w:bookmarkEnd w:id="226"/>
    </w:p>
    <w:p w14:paraId="1AAD813A" w14:textId="09A54D96" w:rsidR="001E07C9" w:rsidRPr="00437748" w:rsidRDefault="0074324D" w:rsidP="004D5F5E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4"/>
        </w:rPr>
      </w:pPr>
      <w:bookmarkStart w:id="227" w:name="_Toc151341207"/>
      <w:r w:rsidRPr="00437748">
        <w:rPr>
          <w:bCs/>
          <w:szCs w:val="24"/>
        </w:rPr>
        <w:lastRenderedPageBreak/>
        <w:t>8.</w:t>
      </w:r>
      <w:r w:rsidR="00921423">
        <w:rPr>
          <w:bCs/>
          <w:szCs w:val="24"/>
        </w:rPr>
        <w:t>7</w:t>
      </w:r>
      <w:r w:rsidRPr="00437748">
        <w:rPr>
          <w:bCs/>
          <w:szCs w:val="24"/>
        </w:rPr>
        <w:t xml:space="preserve"> Требуемый перечень компьютерных моделей</w:t>
      </w:r>
      <w:r w:rsidR="00122C34" w:rsidRPr="00437748">
        <w:rPr>
          <w:bCs/>
          <w:szCs w:val="24"/>
        </w:rPr>
        <w:t xml:space="preserve"> (и требования к ним)</w:t>
      </w:r>
      <w:r w:rsidRPr="00437748">
        <w:rPr>
          <w:bCs/>
          <w:szCs w:val="24"/>
        </w:rPr>
        <w:t>, которые должны входить в ЦД ГТД</w:t>
      </w:r>
      <w:r w:rsidR="000C1589" w:rsidRPr="00437748">
        <w:rPr>
          <w:bCs/>
          <w:szCs w:val="24"/>
        </w:rPr>
        <w:t>, его варианты и</w:t>
      </w:r>
      <w:r w:rsidRPr="00437748">
        <w:rPr>
          <w:bCs/>
          <w:szCs w:val="24"/>
        </w:rPr>
        <w:t xml:space="preserve"> СЧ на разных этапах жизненного цикла ГТД приводятся в ТЗ на разработку ЦД ГТД</w:t>
      </w:r>
      <w:r w:rsidR="003D1A70" w:rsidRPr="00437748">
        <w:rPr>
          <w:bCs/>
          <w:szCs w:val="24"/>
        </w:rPr>
        <w:t>.</w:t>
      </w:r>
      <w:bookmarkEnd w:id="227"/>
    </w:p>
    <w:p w14:paraId="28E1DDCD" w14:textId="77777777" w:rsidR="00A41CDD" w:rsidRDefault="00A41CDD" w:rsidP="00472F6E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</w:p>
    <w:p w14:paraId="2FAF925F" w14:textId="012AD9C7" w:rsidR="00C07594" w:rsidRPr="00CA6D3E" w:rsidRDefault="00C07594" w:rsidP="00921423">
      <w:pPr>
        <w:pStyle w:val="afa"/>
        <w:numPr>
          <w:ilvl w:val="0"/>
          <w:numId w:val="1"/>
        </w:numPr>
        <w:tabs>
          <w:tab w:val="left" w:pos="8364"/>
        </w:tabs>
        <w:outlineLvl w:val="0"/>
        <w:rPr>
          <w:b/>
          <w:bCs/>
          <w:sz w:val="28"/>
          <w:szCs w:val="24"/>
        </w:rPr>
      </w:pPr>
      <w:bookmarkStart w:id="228" w:name="_Toc151341208"/>
      <w:r w:rsidRPr="00CA6D3E">
        <w:rPr>
          <w:b/>
          <w:bCs/>
          <w:sz w:val="28"/>
          <w:szCs w:val="24"/>
        </w:rPr>
        <w:t>Цели и задачи применения цифровых двойников газотурбинных двигателей</w:t>
      </w:r>
      <w:bookmarkEnd w:id="228"/>
    </w:p>
    <w:p w14:paraId="333274FE" w14:textId="2083E6A3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29" w:name="_Toc146108628"/>
      <w:bookmarkStart w:id="230" w:name="_Toc151341209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.1</w:t>
      </w:r>
      <w:r w:rsidR="00F332F1"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ЦД ГТД предназначен для контроля выполнения требований</w:t>
      </w:r>
      <w:r w:rsidR="008E099A">
        <w:rPr>
          <w:rFonts w:cs="Arial"/>
          <w:szCs w:val="28"/>
        </w:rPr>
        <w:t>,</w:t>
      </w:r>
      <w:r w:rsidR="00C07594" w:rsidRPr="00C07594">
        <w:rPr>
          <w:rFonts w:cs="Arial"/>
          <w:szCs w:val="28"/>
        </w:rPr>
        <w:t xml:space="preserve"> предъявляемых к изделию в рамках соответствующей стадии жизненного цикла ГТД.</w:t>
      </w:r>
      <w:bookmarkEnd w:id="229"/>
      <w:bookmarkEnd w:id="230"/>
    </w:p>
    <w:p w14:paraId="073D1ADA" w14:textId="7D4B87C3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31" w:name="_Toc146108629"/>
      <w:bookmarkStart w:id="232" w:name="_Toc151341210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.2</w:t>
      </w:r>
      <w:r w:rsidR="00F332F1"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В ходе выполнения прикладных научно-исследовательских работ в обеспечение создания образца ГТД</w:t>
      </w:r>
      <w:r w:rsidR="002B4E5E">
        <w:rPr>
          <w:rFonts w:cs="Arial"/>
          <w:szCs w:val="28"/>
        </w:rPr>
        <w:t xml:space="preserve"> его ЦД</w:t>
      </w:r>
      <w:r w:rsidR="00C07594" w:rsidRPr="00C07594">
        <w:rPr>
          <w:rFonts w:cs="Arial"/>
          <w:szCs w:val="28"/>
        </w:rPr>
        <w:t xml:space="preserve"> может применяться для:</w:t>
      </w:r>
      <w:bookmarkEnd w:id="231"/>
      <w:bookmarkEnd w:id="232"/>
    </w:p>
    <w:p w14:paraId="686DA065" w14:textId="1A319975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33" w:name="_Toc146108630"/>
      <w:bookmarkStart w:id="234" w:name="_Toc15134121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проведени</w:t>
      </w:r>
      <w:r w:rsidR="00C7431D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сравнительного анализа параметров (характеристик) различных вариантов конструкции ГТД (носят оценочный характер);</w:t>
      </w:r>
      <w:bookmarkEnd w:id="233"/>
      <w:bookmarkEnd w:id="234"/>
    </w:p>
    <w:p w14:paraId="50AF315C" w14:textId="1839909A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35" w:name="_Toc146108631"/>
      <w:bookmarkStart w:id="236" w:name="_Toc15134121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обосновани</w:t>
      </w:r>
      <w:r w:rsidR="00C7431D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принятия решения по выбору конструкции и функциональности ГТД для обоснования проведения ОКР;</w:t>
      </w:r>
      <w:bookmarkEnd w:id="235"/>
      <w:bookmarkEnd w:id="236"/>
    </w:p>
    <w:p w14:paraId="6C057B20" w14:textId="3B0FABD0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37" w:name="_Toc146108632"/>
      <w:bookmarkStart w:id="238" w:name="_Toc15134121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формировани</w:t>
      </w:r>
      <w:r w:rsidR="00C7431D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проекта ТЗ (ТТЗ) на ОКР с учетом расчетного подтверждения достижимости заявленных характеристик.</w:t>
      </w:r>
      <w:bookmarkEnd w:id="237"/>
      <w:bookmarkEnd w:id="238"/>
    </w:p>
    <w:p w14:paraId="30DA22B4" w14:textId="18E1B69C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39" w:name="_Toc146108633"/>
      <w:bookmarkStart w:id="240" w:name="_Toc151341214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.3</w:t>
      </w:r>
      <w:r w:rsidR="000419FD"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 xml:space="preserve">В ходе выполнения ОКР по созданию образца ГТД, </w:t>
      </w:r>
      <w:r w:rsidR="009D0545" w:rsidRPr="00A2569E">
        <w:rPr>
          <w:rFonts w:cs="Arial"/>
          <w:szCs w:val="28"/>
        </w:rPr>
        <w:t>на этапах</w:t>
      </w:r>
      <w:r w:rsidR="00C07594" w:rsidRPr="00C07594">
        <w:rPr>
          <w:rFonts w:cs="Arial"/>
          <w:szCs w:val="28"/>
        </w:rPr>
        <w:t xml:space="preserve"> эскизного и технического проектов ЦД ГТД может применяться для:</w:t>
      </w:r>
      <w:bookmarkEnd w:id="239"/>
      <w:bookmarkEnd w:id="240"/>
    </w:p>
    <w:p w14:paraId="223050CB" w14:textId="4D6CE789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41" w:name="_Toc146108634"/>
      <w:bookmarkStart w:id="242" w:name="_Toc15134121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проведени</w:t>
      </w:r>
      <w:r w:rsidR="009D0545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исследования основных эксплуатационно-технических параметров (</w:t>
      </w:r>
      <w:r w:rsidR="00C07594" w:rsidRPr="00894C1D">
        <w:rPr>
          <w:rFonts w:cs="Arial"/>
          <w:szCs w:val="28"/>
        </w:rPr>
        <w:t>хар</w:t>
      </w:r>
      <w:r w:rsidR="00E06DD2" w:rsidRPr="00894C1D">
        <w:rPr>
          <w:rFonts w:cs="Arial"/>
          <w:szCs w:val="28"/>
        </w:rPr>
        <w:t>а</w:t>
      </w:r>
      <w:r w:rsidR="00C07594" w:rsidRPr="00894C1D">
        <w:rPr>
          <w:rFonts w:cs="Arial"/>
          <w:szCs w:val="28"/>
        </w:rPr>
        <w:t>ктеристик</w:t>
      </w:r>
      <w:r w:rsidR="00C07594" w:rsidRPr="00C07594">
        <w:rPr>
          <w:rFonts w:cs="Arial"/>
          <w:szCs w:val="28"/>
        </w:rPr>
        <w:t>) ГТД;</w:t>
      </w:r>
      <w:bookmarkEnd w:id="241"/>
      <w:bookmarkEnd w:id="242"/>
    </w:p>
    <w:p w14:paraId="32984CAB" w14:textId="46346C37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43" w:name="_Toc146108635"/>
      <w:bookmarkStart w:id="244" w:name="_Toc15134121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проведени</w:t>
      </w:r>
      <w:r w:rsidR="009D0545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сравнительного анализа параметров (характеристик) различных вариантов конструкции ГТД, в интересах проверки соответс</w:t>
      </w:r>
      <w:r w:rsidR="009D0545">
        <w:rPr>
          <w:rFonts w:cs="Arial"/>
          <w:szCs w:val="28"/>
        </w:rPr>
        <w:t>т</w:t>
      </w:r>
      <w:r w:rsidR="00C07594" w:rsidRPr="00C07594">
        <w:rPr>
          <w:rFonts w:cs="Arial"/>
          <w:szCs w:val="28"/>
        </w:rPr>
        <w:t>вия нормам лётной годности, нормам прочности, требованиям ИКАО к экологическим характеристикам с учётом ожидаемого их ужесточения;</w:t>
      </w:r>
      <w:bookmarkEnd w:id="243"/>
      <w:bookmarkEnd w:id="244"/>
    </w:p>
    <w:p w14:paraId="17C21C8E" w14:textId="7BFBDBC0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45" w:name="_Toc146108636"/>
      <w:bookmarkStart w:id="246" w:name="_Toc15134121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оптимизаци</w:t>
      </w:r>
      <w:r w:rsidR="009D0545">
        <w:rPr>
          <w:rFonts w:cs="Arial"/>
          <w:szCs w:val="28"/>
        </w:rPr>
        <w:t>и</w:t>
      </w:r>
      <w:r w:rsidR="00C07594" w:rsidRPr="00C07594">
        <w:rPr>
          <w:rFonts w:cs="Arial"/>
          <w:szCs w:val="28"/>
        </w:rPr>
        <w:t xml:space="preserve"> проекта программы сертификационных работ (Федеральные авиационные правила) с учетом применения цифровых испытаний в качестве метода определения соответствия;</w:t>
      </w:r>
      <w:bookmarkEnd w:id="245"/>
      <w:bookmarkEnd w:id="246"/>
    </w:p>
    <w:p w14:paraId="0CCE44A9" w14:textId="576C5007" w:rsidR="00C07594" w:rsidRPr="00C07594" w:rsidRDefault="005123C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47" w:name="_Toc146108637"/>
      <w:bookmarkStart w:id="248" w:name="_Toc15134121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подтверждени</w:t>
      </w:r>
      <w:r w:rsidR="009D0545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соответствия изделия требованиям ТЗ (ТТЗ) при предъявлении его электронного макета макетной комиссии (где применимо).</w:t>
      </w:r>
      <w:bookmarkEnd w:id="247"/>
      <w:bookmarkEnd w:id="248"/>
    </w:p>
    <w:p w14:paraId="321D6B40" w14:textId="49D840AC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49" w:name="_Toc146108638"/>
      <w:bookmarkStart w:id="250" w:name="_Toc151341219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.4</w:t>
      </w:r>
      <w:r w:rsidR="000419FD"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На стадии ОКР, по окончании разработки РКД</w:t>
      </w:r>
      <w:r w:rsidR="009D0545">
        <w:rPr>
          <w:rFonts w:cs="Arial"/>
          <w:szCs w:val="28"/>
        </w:rPr>
        <w:t>,</w:t>
      </w:r>
      <w:r w:rsidR="00C07594" w:rsidRPr="00C07594">
        <w:rPr>
          <w:rFonts w:cs="Arial"/>
          <w:szCs w:val="28"/>
        </w:rPr>
        <w:t xml:space="preserve"> ЦД ГТД может применяться для подтверждени</w:t>
      </w:r>
      <w:r w:rsidR="000419FD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готовности конструкции к началу изготовления опытного образца.</w:t>
      </w:r>
      <w:bookmarkEnd w:id="249"/>
      <w:bookmarkEnd w:id="250"/>
    </w:p>
    <w:p w14:paraId="2A85F184" w14:textId="17F3EA6B" w:rsid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51" w:name="_Toc146108639"/>
      <w:bookmarkStart w:id="252" w:name="_Toc151341220"/>
      <w:r>
        <w:rPr>
          <w:rFonts w:cs="Arial"/>
          <w:szCs w:val="28"/>
        </w:rPr>
        <w:lastRenderedPageBreak/>
        <w:t>9</w:t>
      </w:r>
      <w:r w:rsidR="00C07594" w:rsidRPr="00C07594">
        <w:rPr>
          <w:rFonts w:cs="Arial"/>
          <w:szCs w:val="28"/>
        </w:rPr>
        <w:t>.5</w:t>
      </w:r>
      <w:r w:rsidR="000419FD"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 xml:space="preserve">На стадии ОКР, при изготовлении опытного образца ГТД </w:t>
      </w:r>
      <w:r w:rsidR="008F6CF0">
        <w:rPr>
          <w:rFonts w:cs="Arial"/>
          <w:szCs w:val="28"/>
        </w:rPr>
        <w:t xml:space="preserve">его ЦД </w:t>
      </w:r>
      <w:r w:rsidR="00C07594" w:rsidRPr="00C07594">
        <w:rPr>
          <w:rFonts w:cs="Arial"/>
          <w:szCs w:val="28"/>
        </w:rPr>
        <w:t>может применяться для подтверждени</w:t>
      </w:r>
      <w:r w:rsidR="009D0545">
        <w:rPr>
          <w:rFonts w:cs="Arial"/>
          <w:szCs w:val="28"/>
        </w:rPr>
        <w:t>я</w:t>
      </w:r>
      <w:r w:rsidR="00C07594" w:rsidRPr="00C07594">
        <w:rPr>
          <w:rFonts w:cs="Arial"/>
          <w:szCs w:val="28"/>
        </w:rPr>
        <w:t xml:space="preserve"> его готовности к началу испытаний с учетом допущенных отклонений от РКД.</w:t>
      </w:r>
      <w:bookmarkEnd w:id="251"/>
      <w:bookmarkEnd w:id="252"/>
    </w:p>
    <w:p w14:paraId="600655D1" w14:textId="33D929EC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53" w:name="_Toc146108640"/>
      <w:bookmarkStart w:id="254" w:name="_Toc151341221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.6 На стадии ОКР, в ходе испытаний ЦД ГТД може</w:t>
      </w:r>
      <w:r w:rsidR="009D0545">
        <w:rPr>
          <w:rFonts w:cs="Arial"/>
          <w:szCs w:val="28"/>
        </w:rPr>
        <w:t>т</w:t>
      </w:r>
      <w:r w:rsidR="00C07594" w:rsidRPr="00C07594">
        <w:rPr>
          <w:rFonts w:cs="Arial"/>
          <w:szCs w:val="28"/>
        </w:rPr>
        <w:t xml:space="preserve"> применяться для:</w:t>
      </w:r>
      <w:bookmarkEnd w:id="253"/>
      <w:bookmarkEnd w:id="254"/>
    </w:p>
    <w:p w14:paraId="088D67A2" w14:textId="2EE27B2C" w:rsidR="00C07594" w:rsidRPr="00C07594" w:rsidRDefault="009D0545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55" w:name="_Toc146108641"/>
      <w:bookmarkStart w:id="256" w:name="_Toc15134122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проведение цифровых испытаний совместно или вместо натурных испытаний (где применимо) при доводке опытного образца ГТД с целью сокращения сроков и снижения стоимости доводочных работ;</w:t>
      </w:r>
      <w:bookmarkEnd w:id="255"/>
      <w:bookmarkEnd w:id="256"/>
    </w:p>
    <w:p w14:paraId="33CD676D" w14:textId="1B59AAB6" w:rsidR="00C07594" w:rsidRPr="00C07594" w:rsidRDefault="009D0545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57" w:name="_Toc146108642"/>
      <w:bookmarkStart w:id="258" w:name="_Toc15134122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расчетное подтверждение готовности опытного образца ГТД к заводским летным испытаниям государственным (сертификационным) испытаниям, а также, проведение цифровых испытаний совместно или вместо натурных испытаний (где применимо);</w:t>
      </w:r>
      <w:bookmarkEnd w:id="257"/>
      <w:bookmarkEnd w:id="258"/>
    </w:p>
    <w:p w14:paraId="6A059590" w14:textId="68F7CE5B" w:rsidR="00C07594" w:rsidRPr="00C07594" w:rsidRDefault="009D0545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59" w:name="_Toc146108643"/>
      <w:bookmarkStart w:id="260" w:name="_Toc15134122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 xml:space="preserve">проведение цифровых испытаний совместно или вместо натурных испытаний (где применимо) при проведении сертификационных испытаний опытного образца ГТД на предмет соответствия требованиям ТЗ, нормам летной годности и требованиям </w:t>
      </w:r>
      <w:r w:rsidR="00C07594" w:rsidRPr="002109AA">
        <w:rPr>
          <w:rFonts w:cs="Arial"/>
          <w:szCs w:val="28"/>
        </w:rPr>
        <w:t>ИКАО</w:t>
      </w:r>
      <w:r w:rsidR="00C07594" w:rsidRPr="00C07594">
        <w:rPr>
          <w:rFonts w:cs="Arial"/>
          <w:szCs w:val="28"/>
        </w:rPr>
        <w:t>.</w:t>
      </w:r>
      <w:bookmarkEnd w:id="259"/>
      <w:bookmarkEnd w:id="260"/>
    </w:p>
    <w:p w14:paraId="20EE9BEC" w14:textId="43B0E3E9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61" w:name="_Toc146108644"/>
      <w:bookmarkStart w:id="262" w:name="_Toc151341225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.7 На стадии серийного производства ЦД ГТД может применяться для:</w:t>
      </w:r>
      <w:bookmarkEnd w:id="261"/>
      <w:bookmarkEnd w:id="262"/>
    </w:p>
    <w:p w14:paraId="4733C527" w14:textId="7C12C408" w:rsidR="00C07594" w:rsidRPr="00C07594" w:rsidRDefault="00DB6666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63" w:name="_Toc146108645"/>
      <w:bookmarkStart w:id="264" w:name="_Toc15134122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оценки влияния производственных отклонений на тактико-технические характеристики экземпляра ГТД;</w:t>
      </w:r>
      <w:bookmarkEnd w:id="263"/>
      <w:bookmarkEnd w:id="264"/>
    </w:p>
    <w:p w14:paraId="281F31ED" w14:textId="0E32785D" w:rsidR="00C07594" w:rsidRPr="00C07594" w:rsidRDefault="00DB6666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65" w:name="_Toc146108646"/>
      <w:bookmarkStart w:id="266" w:name="_Toc15134122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оценки и учёта влияния технологии изготовления на конструкцию экземпляра ГТД;</w:t>
      </w:r>
      <w:bookmarkEnd w:id="265"/>
      <w:bookmarkEnd w:id="266"/>
    </w:p>
    <w:p w14:paraId="4FCB12E2" w14:textId="5B5EA648" w:rsidR="00C07594" w:rsidRPr="00C07594" w:rsidRDefault="00DB6666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67" w:name="_Toc146108647"/>
      <w:bookmarkStart w:id="268" w:name="_Toc15134122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проведения цифровых испытаний в интересах разработки рекомендаций по настройке, регулировке и сервисному обслуживанию данного экземпляра ГТД.</w:t>
      </w:r>
      <w:bookmarkEnd w:id="267"/>
      <w:bookmarkEnd w:id="268"/>
    </w:p>
    <w:p w14:paraId="6DD1AC68" w14:textId="2D2A744C" w:rsidR="00C07594" w:rsidRPr="00C07594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69" w:name="_Toc146108648"/>
      <w:bookmarkStart w:id="270" w:name="_Toc151341229"/>
      <w:r>
        <w:rPr>
          <w:rFonts w:cs="Arial"/>
          <w:szCs w:val="28"/>
        </w:rPr>
        <w:t>9</w:t>
      </w:r>
      <w:r w:rsidR="00C07594" w:rsidRPr="00C07594">
        <w:rPr>
          <w:rFonts w:cs="Arial"/>
          <w:szCs w:val="28"/>
        </w:rPr>
        <w:t>.8 На стадии эксплуатации, модернизации и модификации ЦД ГТД может применять для:</w:t>
      </w:r>
      <w:bookmarkEnd w:id="269"/>
      <w:bookmarkEnd w:id="270"/>
    </w:p>
    <w:p w14:paraId="09CADF44" w14:textId="6F9CB57E" w:rsidR="00C07594" w:rsidRPr="00C07594" w:rsidRDefault="00DB6666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71" w:name="_Toc146108649"/>
      <w:bookmarkStart w:id="272" w:name="_Toc15134123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моделирования технического состояния ГТД в условиях эксплуатации, приближенных к реальным;</w:t>
      </w:r>
      <w:bookmarkEnd w:id="271"/>
      <w:bookmarkEnd w:id="272"/>
    </w:p>
    <w:p w14:paraId="46E3F018" w14:textId="0D543F8A" w:rsidR="00C07594" w:rsidRPr="00C07594" w:rsidRDefault="00DB6666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73" w:name="_Toc146108650"/>
      <w:bookmarkStart w:id="274" w:name="_Toc15134123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анализа полученного опыта технической эксплуатации образца и его отдельных экземпляров с целью оценки безопасности и отказоустойчивости ГТД и его СЧ, корректировки процедур ТОиР, планирования ТОиР, подготовки предложений по внесени</w:t>
      </w:r>
      <w:r w:rsidR="00DA4B6D">
        <w:rPr>
          <w:rFonts w:cs="Arial"/>
          <w:szCs w:val="28"/>
        </w:rPr>
        <w:t>ю</w:t>
      </w:r>
      <w:r w:rsidR="00C07594" w:rsidRPr="00C07594">
        <w:rPr>
          <w:rFonts w:cs="Arial"/>
          <w:szCs w:val="28"/>
        </w:rPr>
        <w:t xml:space="preserve"> изменений в конструкцию образца, выполнение иных мероприятий, предусмотренных процедурами анализа логистической поддержки </w:t>
      </w:r>
      <w:r w:rsidR="00DA4B6D" w:rsidRPr="002109AA">
        <w:rPr>
          <w:rFonts w:cs="Arial"/>
          <w:szCs w:val="28"/>
        </w:rPr>
        <w:t>в соответствии с требованиями</w:t>
      </w:r>
      <w:r w:rsidR="00C07594" w:rsidRPr="00C07594">
        <w:rPr>
          <w:rFonts w:cs="Arial"/>
          <w:szCs w:val="28"/>
        </w:rPr>
        <w:t xml:space="preserve"> ГОСТ 53392;</w:t>
      </w:r>
      <w:bookmarkEnd w:id="273"/>
      <w:bookmarkEnd w:id="274"/>
    </w:p>
    <w:p w14:paraId="317EB1FF" w14:textId="15742A86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75" w:name="_Toc146108651"/>
      <w:bookmarkStart w:id="276" w:name="_Toc151341232"/>
      <w:r>
        <w:rPr>
          <w:rFonts w:cs="Arial"/>
          <w:szCs w:val="28"/>
        </w:rPr>
        <w:lastRenderedPageBreak/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прогнозирования показателей надёжности ГТД с сохранение характеристик экземпляра на заданном уровне или их изменения с заданным уровнем деградации, с учетом накопленного опыта эксплуатации;</w:t>
      </w:r>
      <w:bookmarkEnd w:id="275"/>
      <w:bookmarkEnd w:id="276"/>
    </w:p>
    <w:p w14:paraId="491C28EE" w14:textId="7CBB825B" w:rsidR="00DA4B6D" w:rsidRDefault="00C753CD" w:rsidP="00A74BAD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77" w:name="_Toc146108652"/>
      <w:bookmarkStart w:id="278" w:name="_Toc15134123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szCs w:val="28"/>
        </w:rPr>
        <w:t>анализа поступивших рекламаций и выявления возможных причин, приведших к отказам и дефектам в ЦД ГТД.</w:t>
      </w:r>
      <w:bookmarkEnd w:id="115"/>
      <w:bookmarkEnd w:id="116"/>
      <w:bookmarkEnd w:id="277"/>
      <w:bookmarkEnd w:id="278"/>
    </w:p>
    <w:p w14:paraId="3D315422" w14:textId="77777777" w:rsidR="00E74F53" w:rsidRDefault="00E74F53" w:rsidP="00A74BAD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</w:p>
    <w:p w14:paraId="51D6BA8C" w14:textId="31FA9B98" w:rsidR="00C07594" w:rsidRPr="00921423" w:rsidRDefault="00C07594" w:rsidP="00921423">
      <w:pPr>
        <w:pStyle w:val="afa"/>
        <w:numPr>
          <w:ilvl w:val="0"/>
          <w:numId w:val="1"/>
        </w:numPr>
        <w:tabs>
          <w:tab w:val="left" w:pos="8364"/>
        </w:tabs>
        <w:spacing w:before="200"/>
        <w:outlineLvl w:val="0"/>
        <w:rPr>
          <w:rFonts w:cs="Arial"/>
          <w:b/>
          <w:bCs/>
          <w:noProof/>
          <w:sz w:val="28"/>
          <w:szCs w:val="32"/>
        </w:rPr>
      </w:pPr>
      <w:bookmarkStart w:id="279" w:name="_Toc151341234"/>
      <w:r w:rsidRPr="00921423">
        <w:rPr>
          <w:rFonts w:cs="Arial"/>
          <w:b/>
          <w:bCs/>
          <w:noProof/>
          <w:sz w:val="28"/>
          <w:szCs w:val="32"/>
        </w:rPr>
        <w:t>Требования к цифровому двойнику</w:t>
      </w:r>
      <w:r w:rsidR="00A34660">
        <w:rPr>
          <w:rFonts w:cs="Arial"/>
          <w:b/>
          <w:bCs/>
          <w:noProof/>
          <w:sz w:val="28"/>
          <w:szCs w:val="32"/>
        </w:rPr>
        <w:t xml:space="preserve"> авиационного</w:t>
      </w:r>
      <w:r w:rsidRPr="00921423">
        <w:rPr>
          <w:rFonts w:cs="Arial"/>
          <w:b/>
          <w:bCs/>
          <w:noProof/>
          <w:sz w:val="28"/>
          <w:szCs w:val="32"/>
        </w:rPr>
        <w:t xml:space="preserve"> газотурбинного двигателя</w:t>
      </w:r>
      <w:bookmarkEnd w:id="279"/>
    </w:p>
    <w:p w14:paraId="0B242F15" w14:textId="0AAFFAF9" w:rsidR="00C07594" w:rsidRPr="00C07594" w:rsidRDefault="00C07594" w:rsidP="00B1129A">
      <w:pPr>
        <w:keepNext/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0" w:name="_Toc146108654"/>
      <w:bookmarkStart w:id="281" w:name="_Toc151341235"/>
      <w:r w:rsidRPr="00C07594">
        <w:rPr>
          <w:rFonts w:cs="Arial"/>
          <w:noProof/>
          <w:szCs w:val="28"/>
        </w:rPr>
        <w:t>При планировании разработки ЦД ГТД</w:t>
      </w:r>
      <w:r w:rsidR="002109AA">
        <w:rPr>
          <w:rFonts w:cs="Arial"/>
          <w:noProof/>
          <w:szCs w:val="28"/>
        </w:rPr>
        <w:t>, к нему</w:t>
      </w:r>
      <w:r w:rsidRPr="00C07594">
        <w:rPr>
          <w:rFonts w:cs="Arial"/>
          <w:noProof/>
          <w:szCs w:val="28"/>
        </w:rPr>
        <w:t xml:space="preserve"> должны быть установлены следующие требования</w:t>
      </w:r>
      <w:r w:rsidR="00DB6666">
        <w:rPr>
          <w:rFonts w:cs="Arial"/>
          <w:noProof/>
          <w:szCs w:val="28"/>
        </w:rPr>
        <w:t xml:space="preserve"> к</w:t>
      </w:r>
      <w:r w:rsidRPr="00C07594">
        <w:rPr>
          <w:rFonts w:cs="Arial"/>
          <w:noProof/>
          <w:szCs w:val="28"/>
        </w:rPr>
        <w:t>:</w:t>
      </w:r>
      <w:bookmarkEnd w:id="280"/>
      <w:bookmarkEnd w:id="281"/>
    </w:p>
    <w:p w14:paraId="5107DAC6" w14:textId="691253C8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2" w:name="_Toc146108655"/>
      <w:bookmarkStart w:id="283" w:name="_Toc15134123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>назначению ЦД ГТД, с учетом требований раздела 5 и 6;</w:t>
      </w:r>
      <w:bookmarkEnd w:id="282"/>
      <w:bookmarkEnd w:id="283"/>
    </w:p>
    <w:p w14:paraId="3560BA2B" w14:textId="3A8CA4A5" w:rsid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4" w:name="_Toc146108656"/>
      <w:bookmarkStart w:id="285" w:name="_Toc15134123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>комплекту поставки ЦД</w:t>
      </w:r>
      <w:r w:rsidR="0084129D">
        <w:rPr>
          <w:rFonts w:cs="Arial"/>
          <w:noProof/>
          <w:szCs w:val="28"/>
        </w:rPr>
        <w:t xml:space="preserve"> ГТД</w:t>
      </w:r>
      <w:r w:rsidR="00C07594" w:rsidRPr="00C07594">
        <w:rPr>
          <w:rFonts w:cs="Arial"/>
          <w:noProof/>
          <w:szCs w:val="28"/>
        </w:rPr>
        <w:t>;</w:t>
      </w:r>
      <w:bookmarkEnd w:id="284"/>
      <w:bookmarkEnd w:id="285"/>
    </w:p>
    <w:p w14:paraId="48B891F3" w14:textId="77777777" w:rsidR="00C7431D" w:rsidRPr="00C7431D" w:rsidRDefault="00C7431D" w:rsidP="00C7431D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6" w:name="_Toc151341238"/>
      <w:r>
        <w:rPr>
          <w:rFonts w:cs="Arial"/>
          <w:noProof/>
          <w:szCs w:val="28"/>
        </w:rPr>
        <w:t xml:space="preserve">- </w:t>
      </w:r>
      <w:r w:rsidRPr="00C7431D">
        <w:rPr>
          <w:rFonts w:cs="Arial"/>
          <w:noProof/>
          <w:szCs w:val="28"/>
        </w:rPr>
        <w:t>управлением конфигурацией ЦД,</w:t>
      </w:r>
      <w:bookmarkEnd w:id="286"/>
      <w:r w:rsidRPr="00C7431D">
        <w:rPr>
          <w:rFonts w:cs="Arial"/>
          <w:noProof/>
          <w:szCs w:val="28"/>
        </w:rPr>
        <w:t xml:space="preserve"> </w:t>
      </w:r>
    </w:p>
    <w:p w14:paraId="00A9B5CF" w14:textId="5F470BA9" w:rsidR="00C7431D" w:rsidRPr="00C7431D" w:rsidRDefault="00C7431D" w:rsidP="00C7431D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7" w:name="_Toc151341239"/>
      <w:r w:rsidRPr="00C7431D">
        <w:rPr>
          <w:rFonts w:cs="Arial"/>
          <w:noProof/>
          <w:szCs w:val="28"/>
        </w:rPr>
        <w:t>- информационным связям</w:t>
      </w:r>
      <w:bookmarkEnd w:id="287"/>
      <w:r w:rsidR="008C2692">
        <w:rPr>
          <w:rFonts w:cs="Arial"/>
          <w:noProof/>
          <w:szCs w:val="28"/>
        </w:rPr>
        <w:t xml:space="preserve"> с ГТД;</w:t>
      </w:r>
    </w:p>
    <w:p w14:paraId="0F61BEC3" w14:textId="003DF276" w:rsidR="00C7431D" w:rsidRPr="00C07594" w:rsidRDefault="00C7431D" w:rsidP="00C7431D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8" w:name="_Toc151341240"/>
      <w:r w:rsidRPr="00C7431D">
        <w:rPr>
          <w:rFonts w:cs="Arial"/>
          <w:noProof/>
          <w:szCs w:val="28"/>
        </w:rPr>
        <w:t>- работе в реальном времени;</w:t>
      </w:r>
      <w:bookmarkEnd w:id="288"/>
    </w:p>
    <w:p w14:paraId="5AD2CE19" w14:textId="136EE293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89" w:name="_Toc146108657"/>
      <w:bookmarkStart w:id="290" w:name="_Toc151341241"/>
      <w:r>
        <w:rPr>
          <w:rFonts w:cs="Arial"/>
          <w:noProof/>
          <w:szCs w:val="28"/>
        </w:rPr>
        <w:sym w:font="Symbol" w:char="F02D"/>
      </w:r>
      <w:r>
        <w:rPr>
          <w:rFonts w:cs="Arial"/>
          <w:noProof/>
          <w:szCs w:val="28"/>
        </w:rPr>
        <w:t> </w:t>
      </w:r>
      <w:r w:rsidR="00C07594" w:rsidRPr="00C07594">
        <w:rPr>
          <w:rFonts w:cs="Arial"/>
          <w:noProof/>
          <w:szCs w:val="28"/>
        </w:rPr>
        <w:t>составу и значениям параметров (характеристик) ГТД и связанных и/или воздействующих на него физических процессов, подлежащих исследованиям при компьютерном моделированиии;</w:t>
      </w:r>
      <w:bookmarkEnd w:id="289"/>
      <w:bookmarkEnd w:id="290"/>
    </w:p>
    <w:p w14:paraId="3CC5B414" w14:textId="77777777" w:rsidR="008C2692" w:rsidRPr="007B2846" w:rsidRDefault="00C753CD" w:rsidP="008C2692">
      <w:pPr>
        <w:tabs>
          <w:tab w:val="left" w:pos="8364"/>
        </w:tabs>
        <w:spacing w:after="0" w:line="360" w:lineRule="auto"/>
        <w:outlineLvl w:val="0"/>
        <w:rPr>
          <w:strike/>
          <w:rPrChange w:id="291" w:author="Martin41 Martin41" w:date="2023-12-14T13:55:00Z">
            <w:rPr/>
          </w:rPrChange>
        </w:rPr>
      </w:pPr>
      <w:bookmarkStart w:id="292" w:name="_Toc146108658"/>
      <w:bookmarkStart w:id="293" w:name="_Toc151341242"/>
      <w:r w:rsidRPr="007B2846">
        <w:rPr>
          <w:rFonts w:cs="Arial"/>
          <w:strike/>
          <w:szCs w:val="28"/>
          <w:rPrChange w:id="294" w:author="Martin41 Martin41" w:date="2023-12-14T13:55:00Z">
            <w:rPr>
              <w:rFonts w:cs="Arial"/>
              <w:szCs w:val="28"/>
            </w:rPr>
          </w:rPrChange>
        </w:rPr>
        <w:sym w:font="Symbol" w:char="F02D"/>
      </w:r>
      <w:r w:rsidRPr="007B2846">
        <w:rPr>
          <w:rFonts w:cs="Arial"/>
          <w:strike/>
          <w:szCs w:val="28"/>
          <w:rPrChange w:id="295" w:author="Martin41 Martin41" w:date="2023-12-14T13:55:00Z">
            <w:rPr>
              <w:rFonts w:cs="Arial"/>
              <w:szCs w:val="28"/>
            </w:rPr>
          </w:rPrChange>
        </w:rPr>
        <w:t> </w:t>
      </w:r>
      <w:r w:rsidR="008C2692" w:rsidRPr="007B2846">
        <w:rPr>
          <w:strike/>
          <w:rPrChange w:id="296" w:author="Martin41 Martin41" w:date="2023-12-14T13:55:00Z">
            <w:rPr/>
          </w:rPrChange>
        </w:rPr>
        <w:t>многоуровневая система требований;</w:t>
      </w:r>
    </w:p>
    <w:p w14:paraId="56C7E10E" w14:textId="034364F6" w:rsidR="008C2692" w:rsidRPr="00C07594" w:rsidRDefault="008C2692" w:rsidP="008C2692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t>банку данных по материалам ЦД ГТД</w:t>
      </w:r>
      <w:r w:rsidR="00C07594" w:rsidRPr="00C07594">
        <w:rPr>
          <w:rFonts w:cs="Arial"/>
          <w:noProof/>
          <w:szCs w:val="28"/>
        </w:rPr>
        <w:t>;</w:t>
      </w:r>
      <w:bookmarkEnd w:id="292"/>
      <w:bookmarkEnd w:id="293"/>
    </w:p>
    <w:p w14:paraId="01178609" w14:textId="32FFEC3A" w:rsidR="008C2692" w:rsidRDefault="008C2692" w:rsidP="00B1129A">
      <w:pPr>
        <w:tabs>
          <w:tab w:val="left" w:pos="8364"/>
        </w:tabs>
        <w:spacing w:after="0" w:line="360" w:lineRule="auto"/>
        <w:outlineLvl w:val="0"/>
        <w:rPr>
          <w:rFonts w:cs="Arial"/>
          <w:szCs w:val="28"/>
        </w:rPr>
      </w:pPr>
      <w:bookmarkStart w:id="297" w:name="_Toc146108659"/>
      <w:bookmarkStart w:id="298" w:name="_Toc15134124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621B17">
        <w:rPr>
          <w:rFonts w:cs="Arial"/>
          <w:szCs w:val="28"/>
        </w:rPr>
        <w:t xml:space="preserve">наличию и структуре </w:t>
      </w:r>
      <w:r w:rsidR="00621B17" w:rsidRPr="00621B17">
        <w:rPr>
          <w:rFonts w:cs="Arial"/>
          <w:szCs w:val="28"/>
        </w:rPr>
        <w:t>модул</w:t>
      </w:r>
      <w:r w:rsidR="00621B17">
        <w:rPr>
          <w:rFonts w:cs="Arial"/>
          <w:szCs w:val="28"/>
        </w:rPr>
        <w:t>я</w:t>
      </w:r>
      <w:r w:rsidR="00621B17" w:rsidRPr="00621B17">
        <w:rPr>
          <w:rFonts w:cs="Arial"/>
          <w:szCs w:val="28"/>
        </w:rPr>
        <w:t xml:space="preserve"> сопровождения проектирования</w:t>
      </w:r>
      <w:r w:rsidR="00621B17">
        <w:rPr>
          <w:rFonts w:cs="Arial"/>
          <w:szCs w:val="28"/>
        </w:rPr>
        <w:t>, модуля сопровождения испытаний, модуля сопровождения эксплуатации;</w:t>
      </w:r>
    </w:p>
    <w:p w14:paraId="0D8BC0F1" w14:textId="470760C0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2109AA">
        <w:rPr>
          <w:rFonts w:cs="Arial"/>
          <w:noProof/>
          <w:szCs w:val="28"/>
        </w:rPr>
        <w:t>функциональн</w:t>
      </w:r>
      <w:r w:rsidRPr="002109AA">
        <w:rPr>
          <w:rFonts w:cs="Arial"/>
          <w:noProof/>
          <w:szCs w:val="28"/>
        </w:rPr>
        <w:t>ым возможностям</w:t>
      </w:r>
      <w:r w:rsidR="00C07594" w:rsidRPr="002109AA">
        <w:rPr>
          <w:rFonts w:cs="Arial"/>
          <w:noProof/>
          <w:szCs w:val="28"/>
        </w:rPr>
        <w:t xml:space="preserve"> применяемого ПО КМ (по моделируемым физическим процессам и методам решений математических уравнений, в соответствии с классификацией компьютерных моделей </w:t>
      </w:r>
      <w:r w:rsidRPr="002109AA">
        <w:rPr>
          <w:rFonts w:cs="Arial"/>
          <w:noProof/>
          <w:szCs w:val="28"/>
        </w:rPr>
        <w:t>в соответствии с требованиями</w:t>
      </w:r>
      <w:r w:rsidR="00C07594" w:rsidRPr="00C07594">
        <w:rPr>
          <w:rFonts w:cs="Arial"/>
          <w:noProof/>
          <w:szCs w:val="28"/>
        </w:rPr>
        <w:t xml:space="preserve"> ГОСТ Р 57700.22, ГОСТ Р 57188);</w:t>
      </w:r>
      <w:bookmarkEnd w:id="297"/>
      <w:bookmarkEnd w:id="298"/>
    </w:p>
    <w:p w14:paraId="04F49539" w14:textId="77777777" w:rsidR="00CC114C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299" w:name="_Toc146108660"/>
      <w:bookmarkStart w:id="300" w:name="_Toc151341244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C114C">
        <w:rPr>
          <w:rFonts w:cs="Arial"/>
          <w:szCs w:val="28"/>
        </w:rPr>
        <w:t xml:space="preserve">по использованию </w:t>
      </w:r>
      <w:r w:rsidR="00C07594" w:rsidRPr="00C07594">
        <w:rPr>
          <w:rFonts w:cs="Arial"/>
          <w:noProof/>
          <w:szCs w:val="28"/>
        </w:rPr>
        <w:t>верификац</w:t>
      </w:r>
      <w:r w:rsidR="00CC114C">
        <w:rPr>
          <w:rFonts w:cs="Arial"/>
          <w:noProof/>
          <w:szCs w:val="28"/>
        </w:rPr>
        <w:t>ированного</w:t>
      </w:r>
      <w:r w:rsidR="00C07594" w:rsidRPr="00C07594">
        <w:rPr>
          <w:rFonts w:cs="Arial"/>
          <w:noProof/>
          <w:szCs w:val="28"/>
        </w:rPr>
        <w:t xml:space="preserve"> ПО КМ </w:t>
      </w:r>
      <w:r w:rsidRPr="002109AA">
        <w:rPr>
          <w:rFonts w:cs="Arial"/>
          <w:noProof/>
          <w:szCs w:val="28"/>
        </w:rPr>
        <w:t>в соответствии с требованиями</w:t>
      </w:r>
      <w:r w:rsidR="00C07594" w:rsidRPr="00C07594">
        <w:rPr>
          <w:rFonts w:cs="Arial"/>
          <w:noProof/>
          <w:szCs w:val="28"/>
        </w:rPr>
        <w:t xml:space="preserve"> ГОСТ Р 57700.1 и ГОСТ Р 57700.2;</w:t>
      </w:r>
      <w:bookmarkEnd w:id="299"/>
      <w:bookmarkEnd w:id="300"/>
    </w:p>
    <w:p w14:paraId="45758556" w14:textId="65ACAA82" w:rsidR="00C07594" w:rsidRPr="00C07594" w:rsidRDefault="00CC114C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01" w:name="_Toc146108661"/>
      <w:bookmarkStart w:id="302" w:name="_Toc151341245"/>
      <w:r>
        <w:rPr>
          <w:rFonts w:cs="Arial"/>
          <w:noProof/>
          <w:szCs w:val="28"/>
        </w:rPr>
        <w:t xml:space="preserve">- сохранению экземпляра </w:t>
      </w:r>
      <w:r w:rsidR="00894C1D">
        <w:rPr>
          <w:rFonts w:cs="Arial"/>
          <w:noProof/>
          <w:szCs w:val="28"/>
        </w:rPr>
        <w:t>ПО КМ для обеспечения работоспособности КМ включенных в ЦД ГТД</w:t>
      </w:r>
      <w:bookmarkEnd w:id="301"/>
      <w:bookmarkEnd w:id="302"/>
    </w:p>
    <w:p w14:paraId="48891F64" w14:textId="530F2575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03" w:name="_Toc146108662"/>
      <w:bookmarkStart w:id="304" w:name="_Toc151341246"/>
      <w:r>
        <w:rPr>
          <w:rFonts w:cs="Arial"/>
          <w:szCs w:val="28"/>
        </w:rPr>
        <w:lastRenderedPageBreak/>
        <w:sym w:font="Symbol" w:char="F02D"/>
      </w:r>
      <w:r>
        <w:rPr>
          <w:rFonts w:cs="Arial"/>
          <w:szCs w:val="28"/>
        </w:rPr>
        <w:t> </w:t>
      </w:r>
      <w:proofErr w:type="spellStart"/>
      <w:r w:rsidR="00C07594" w:rsidRPr="00C07594">
        <w:rPr>
          <w:rFonts w:cs="Arial"/>
          <w:noProof/>
          <w:szCs w:val="28"/>
        </w:rPr>
        <w:t>интероперабельности</w:t>
      </w:r>
      <w:proofErr w:type="spellEnd"/>
      <w:r w:rsidR="00C07594" w:rsidRPr="00C07594">
        <w:rPr>
          <w:rFonts w:cs="Arial"/>
          <w:noProof/>
          <w:szCs w:val="28"/>
        </w:rPr>
        <w:t xml:space="preserve"> ЦД ГТД и КМ в его составе (способности взаимодействовать (функционировать) с другими ЦД, КМ и/или ПО КМ);</w:t>
      </w:r>
      <w:bookmarkEnd w:id="303"/>
      <w:bookmarkEnd w:id="304"/>
    </w:p>
    <w:p w14:paraId="4F860F6D" w14:textId="771B71B1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05" w:name="_Toc146108663"/>
      <w:bookmarkStart w:id="306" w:name="_Toc15134124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>используемым методикам компьютерного моделирования;</w:t>
      </w:r>
      <w:bookmarkEnd w:id="305"/>
      <w:bookmarkEnd w:id="306"/>
    </w:p>
    <w:p w14:paraId="650AA91A" w14:textId="0E79F9D2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07" w:name="_Toc146108664"/>
      <w:bookmarkStart w:id="308" w:name="_Toc15134124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 xml:space="preserve">включению результатов моделирования в состав ВБ (требования к ВБ </w:t>
      </w:r>
      <w:r>
        <w:rPr>
          <w:rFonts w:cs="Arial"/>
          <w:noProof/>
          <w:szCs w:val="28"/>
        </w:rPr>
        <w:t>- в</w:t>
      </w:r>
      <w:r w:rsidR="00C07594" w:rsidRPr="00C07594">
        <w:rPr>
          <w:rFonts w:cs="Arial"/>
          <w:noProof/>
          <w:szCs w:val="28"/>
        </w:rPr>
        <w:t xml:space="preserve"> </w:t>
      </w:r>
      <w:r>
        <w:rPr>
          <w:rFonts w:cs="Arial"/>
          <w:noProof/>
          <w:szCs w:val="28"/>
        </w:rPr>
        <w:t xml:space="preserve">соответствии с требованимя </w:t>
      </w:r>
      <w:r w:rsidR="00C07594" w:rsidRPr="00C07594">
        <w:rPr>
          <w:rFonts w:cs="Arial"/>
          <w:noProof/>
          <w:szCs w:val="28"/>
        </w:rPr>
        <w:t>ГОСТ Р 57700.25);</w:t>
      </w:r>
      <w:bookmarkEnd w:id="307"/>
      <w:bookmarkEnd w:id="308"/>
    </w:p>
    <w:p w14:paraId="650648D9" w14:textId="7527343E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09" w:name="_Toc146108665"/>
      <w:bookmarkStart w:id="310" w:name="_Toc151341249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 xml:space="preserve">необходимости </w:t>
      </w:r>
      <w:r w:rsidR="002109AA">
        <w:rPr>
          <w:rFonts w:cs="Arial"/>
          <w:noProof/>
          <w:szCs w:val="28"/>
        </w:rPr>
        <w:t>выполнения</w:t>
      </w:r>
      <w:r w:rsidR="00C07594" w:rsidRPr="00C07594">
        <w:rPr>
          <w:rFonts w:cs="Arial"/>
          <w:noProof/>
          <w:szCs w:val="28"/>
        </w:rPr>
        <w:t xml:space="preserve"> </w:t>
      </w:r>
      <w:r w:rsidR="002109AA">
        <w:rPr>
          <w:rFonts w:cs="Arial"/>
          <w:noProof/>
          <w:szCs w:val="28"/>
        </w:rPr>
        <w:t>валидации</w:t>
      </w:r>
      <w:r w:rsidR="00C07594" w:rsidRPr="00C07594">
        <w:rPr>
          <w:rFonts w:cs="Arial"/>
          <w:noProof/>
          <w:szCs w:val="28"/>
        </w:rPr>
        <w:t xml:space="preserve"> </w:t>
      </w:r>
      <w:r w:rsidR="002109AA">
        <w:rPr>
          <w:rFonts w:cs="Arial"/>
          <w:noProof/>
          <w:szCs w:val="28"/>
        </w:rPr>
        <w:t xml:space="preserve"> КМ входящих в состав</w:t>
      </w:r>
      <w:r w:rsidR="00C07594" w:rsidRPr="00C07594">
        <w:rPr>
          <w:rFonts w:cs="Arial"/>
          <w:noProof/>
          <w:szCs w:val="28"/>
        </w:rPr>
        <w:t>ЦД ГТД;</w:t>
      </w:r>
      <w:bookmarkEnd w:id="309"/>
      <w:bookmarkEnd w:id="310"/>
    </w:p>
    <w:p w14:paraId="3D259715" w14:textId="3887E404" w:rsidR="00C07594" w:rsidRP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11" w:name="_Toc146108666"/>
      <w:bookmarkStart w:id="312" w:name="_Toc15134125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>характеристикам вычислительной техники (производительность, объем оперативной памяти, емкость дискового пространства и т.п.) и сетевой инфраструктуры, необходимой ЦД ГТД для выполнения поставленных целей и задач;</w:t>
      </w:r>
      <w:bookmarkEnd w:id="311"/>
      <w:bookmarkEnd w:id="312"/>
    </w:p>
    <w:p w14:paraId="55BC1395" w14:textId="3F71E129" w:rsidR="00C07594" w:rsidRDefault="00C753CD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13" w:name="_Toc146108667"/>
      <w:bookmarkStart w:id="314" w:name="_Toc15134125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C07594" w:rsidRPr="00C07594">
        <w:rPr>
          <w:rFonts w:cs="Arial"/>
          <w:noProof/>
          <w:szCs w:val="28"/>
        </w:rPr>
        <w:t>форме и формату представления результатов моделирования.</w:t>
      </w:r>
      <w:bookmarkEnd w:id="313"/>
      <w:bookmarkEnd w:id="314"/>
    </w:p>
    <w:p w14:paraId="7BB40245" w14:textId="0AFD4C76" w:rsidR="00472F6E" w:rsidRPr="00921423" w:rsidRDefault="00472F6E" w:rsidP="00921423">
      <w:pPr>
        <w:pStyle w:val="afa"/>
        <w:numPr>
          <w:ilvl w:val="0"/>
          <w:numId w:val="1"/>
        </w:numPr>
        <w:tabs>
          <w:tab w:val="left" w:pos="8364"/>
        </w:tabs>
        <w:spacing w:before="200"/>
        <w:outlineLvl w:val="0"/>
        <w:rPr>
          <w:rFonts w:cs="Arial"/>
          <w:b/>
          <w:bCs/>
          <w:noProof/>
          <w:sz w:val="28"/>
          <w:szCs w:val="32"/>
        </w:rPr>
      </w:pPr>
      <w:bookmarkStart w:id="315" w:name="_Toc151341274"/>
      <w:r w:rsidRPr="00921423">
        <w:rPr>
          <w:rFonts w:cs="Arial"/>
          <w:b/>
          <w:bCs/>
          <w:noProof/>
          <w:sz w:val="28"/>
          <w:szCs w:val="32"/>
        </w:rPr>
        <w:t>Участники процесса разработки цифрового двойника газотурбинного двигателя</w:t>
      </w:r>
      <w:bookmarkEnd w:id="315"/>
    </w:p>
    <w:p w14:paraId="69B37F32" w14:textId="3F6EB342" w:rsidR="00472F6E" w:rsidRPr="00472F6E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16" w:name="_Toc146108691"/>
      <w:bookmarkStart w:id="317" w:name="_Toc151341275"/>
      <w:r>
        <w:rPr>
          <w:rFonts w:cs="Arial"/>
          <w:noProof/>
          <w:szCs w:val="28"/>
        </w:rPr>
        <w:t>11</w:t>
      </w:r>
      <w:r w:rsidR="00472F6E" w:rsidRPr="00472F6E">
        <w:rPr>
          <w:rFonts w:cs="Arial"/>
          <w:noProof/>
          <w:szCs w:val="28"/>
        </w:rPr>
        <w:t>.1 В общем случае участниками процесса разработки и применения ЦД ГТД являются:</w:t>
      </w:r>
      <w:bookmarkEnd w:id="316"/>
      <w:bookmarkEnd w:id="317"/>
    </w:p>
    <w:p w14:paraId="3D54A2F4" w14:textId="4D2AA224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18" w:name="_Toc146108692"/>
      <w:bookmarkStart w:id="319" w:name="_Toc15134127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rPr>
          <w:rFonts w:cs="Arial"/>
          <w:noProof/>
          <w:szCs w:val="28"/>
        </w:rPr>
        <w:t>з</w:t>
      </w:r>
      <w:r w:rsidR="00472F6E" w:rsidRPr="00472F6E">
        <w:rPr>
          <w:rFonts w:cs="Arial"/>
          <w:noProof/>
          <w:szCs w:val="28"/>
        </w:rPr>
        <w:t>аказчик</w:t>
      </w:r>
      <w:r w:rsidR="00621B17">
        <w:rPr>
          <w:rFonts w:cs="Arial"/>
          <w:noProof/>
          <w:szCs w:val="28"/>
        </w:rPr>
        <w:t xml:space="preserve"> разработки</w:t>
      </w:r>
      <w:r w:rsidR="00472F6E" w:rsidRPr="00472F6E">
        <w:rPr>
          <w:rFonts w:cs="Arial"/>
          <w:noProof/>
          <w:szCs w:val="28"/>
        </w:rPr>
        <w:t xml:space="preserve"> ЦД ГТД;</w:t>
      </w:r>
      <w:bookmarkEnd w:id="318"/>
      <w:bookmarkEnd w:id="319"/>
    </w:p>
    <w:p w14:paraId="72FC4527" w14:textId="28C5B128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20" w:name="_Toc146108693"/>
      <w:bookmarkStart w:id="321" w:name="_Toc15134127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rPr>
          <w:rFonts w:cs="Arial"/>
          <w:noProof/>
          <w:szCs w:val="28"/>
        </w:rPr>
        <w:t>р</w:t>
      </w:r>
      <w:r w:rsidR="00472F6E" w:rsidRPr="00472F6E">
        <w:rPr>
          <w:rFonts w:cs="Arial"/>
          <w:noProof/>
          <w:szCs w:val="28"/>
        </w:rPr>
        <w:t>азработчик ЦД ГТД;</w:t>
      </w:r>
      <w:bookmarkEnd w:id="320"/>
      <w:bookmarkEnd w:id="321"/>
    </w:p>
    <w:p w14:paraId="52F5D331" w14:textId="3EF1CCD6" w:rsid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22" w:name="_Toc146108694"/>
      <w:bookmarkStart w:id="323" w:name="_Toc15134127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>
        <w:rPr>
          <w:rFonts w:cs="Arial"/>
          <w:noProof/>
          <w:szCs w:val="28"/>
        </w:rPr>
        <w:t>п</w:t>
      </w:r>
      <w:r w:rsidR="00472F6E" w:rsidRPr="00472F6E">
        <w:rPr>
          <w:rFonts w:cs="Arial"/>
          <w:noProof/>
          <w:szCs w:val="28"/>
        </w:rPr>
        <w:t>ользователь ЦД ГТД.</w:t>
      </w:r>
      <w:bookmarkEnd w:id="322"/>
      <w:bookmarkEnd w:id="323"/>
    </w:p>
    <w:p w14:paraId="35B39E6B" w14:textId="3F491D54" w:rsidR="00621B17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24" w:name="_Toc146108695"/>
      <w:bookmarkStart w:id="325" w:name="_Toc151341279"/>
      <w:r>
        <w:rPr>
          <w:rFonts w:cs="Arial"/>
          <w:noProof/>
          <w:szCs w:val="28"/>
        </w:rPr>
        <w:t>11</w:t>
      </w:r>
      <w:r w:rsidR="00621B17">
        <w:rPr>
          <w:rFonts w:cs="Arial"/>
          <w:noProof/>
          <w:szCs w:val="28"/>
        </w:rPr>
        <w:t>.2 В качестве заказчика ЦД ГТД может выступать государственный заказчик, головной разработчик основного изделия, разработчик ГТД</w:t>
      </w:r>
      <w:r w:rsidR="00B5662A">
        <w:rPr>
          <w:rFonts w:cs="Arial"/>
          <w:noProof/>
          <w:szCs w:val="28"/>
        </w:rPr>
        <w:t>.</w:t>
      </w:r>
    </w:p>
    <w:p w14:paraId="7DAD5BB2" w14:textId="0089D83B" w:rsidR="00472F6E" w:rsidRPr="00472F6E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r>
        <w:rPr>
          <w:rFonts w:cs="Arial"/>
          <w:noProof/>
          <w:szCs w:val="28"/>
        </w:rPr>
        <w:t>11</w:t>
      </w:r>
      <w:r w:rsidR="00472F6E" w:rsidRPr="00472F6E">
        <w:rPr>
          <w:rFonts w:cs="Arial"/>
          <w:noProof/>
          <w:szCs w:val="28"/>
        </w:rPr>
        <w:t>.</w:t>
      </w:r>
      <w:r w:rsidR="00B5662A">
        <w:rPr>
          <w:rFonts w:cs="Arial"/>
          <w:noProof/>
          <w:szCs w:val="28"/>
        </w:rPr>
        <w:t>3</w:t>
      </w:r>
      <w:r w:rsidR="00472F6E" w:rsidRPr="00472F6E">
        <w:rPr>
          <w:rFonts w:cs="Arial"/>
          <w:noProof/>
          <w:szCs w:val="28"/>
        </w:rPr>
        <w:t xml:space="preserve"> Заказчик разработки ЦД ГТД:</w:t>
      </w:r>
      <w:bookmarkEnd w:id="324"/>
      <w:bookmarkEnd w:id="325"/>
    </w:p>
    <w:p w14:paraId="68B0594F" w14:textId="45797106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26" w:name="_Toc146108696"/>
      <w:bookmarkStart w:id="327" w:name="_Toc15134128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устанавливает в ТЗ требования к ЦД ГТД;</w:t>
      </w:r>
      <w:bookmarkEnd w:id="326"/>
      <w:bookmarkEnd w:id="327"/>
    </w:p>
    <w:p w14:paraId="505F20F6" w14:textId="7F80B165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28" w:name="_Toc146108697"/>
      <w:bookmarkStart w:id="329" w:name="_Toc151341281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утверждает ТЗ;</w:t>
      </w:r>
      <w:bookmarkEnd w:id="328"/>
      <w:bookmarkEnd w:id="329"/>
    </w:p>
    <w:p w14:paraId="6C806178" w14:textId="48236A59" w:rsid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30" w:name="_Toc146108698"/>
      <w:bookmarkStart w:id="331" w:name="_Toc151341282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621B17">
        <w:rPr>
          <w:rFonts w:cs="Arial"/>
          <w:noProof/>
          <w:szCs w:val="28"/>
        </w:rPr>
        <w:t>устанавливает правила валидации</w:t>
      </w:r>
      <w:r w:rsidR="00472F6E" w:rsidRPr="00472F6E">
        <w:rPr>
          <w:rFonts w:cs="Arial"/>
          <w:noProof/>
          <w:szCs w:val="28"/>
        </w:rPr>
        <w:t xml:space="preserve"> ЦД ГТД и КМ входящих в его состав;</w:t>
      </w:r>
      <w:bookmarkEnd w:id="330"/>
      <w:bookmarkEnd w:id="331"/>
    </w:p>
    <w:p w14:paraId="37C99C82" w14:textId="310B6391" w:rsidR="00621B17" w:rsidRPr="00472F6E" w:rsidRDefault="00621B17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согласовывает изменения ЦД ГТД;</w:t>
      </w:r>
    </w:p>
    <w:p w14:paraId="14282C36" w14:textId="3FF18C60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32" w:name="_Toc146108699"/>
      <w:bookmarkStart w:id="333" w:name="_Toc151341283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принимает ЦД ГТД в эксплуатацию.</w:t>
      </w:r>
      <w:bookmarkEnd w:id="332"/>
      <w:bookmarkEnd w:id="333"/>
    </w:p>
    <w:p w14:paraId="7D4891AB" w14:textId="754F93A4" w:rsidR="00B5662A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34" w:name="_Toc146108700"/>
      <w:bookmarkStart w:id="335" w:name="_Toc151341284"/>
      <w:r>
        <w:rPr>
          <w:rFonts w:cs="Arial"/>
          <w:noProof/>
          <w:szCs w:val="28"/>
        </w:rPr>
        <w:t>11</w:t>
      </w:r>
      <w:r w:rsidR="00B5662A">
        <w:rPr>
          <w:rFonts w:cs="Arial"/>
          <w:noProof/>
          <w:szCs w:val="28"/>
        </w:rPr>
        <w:t xml:space="preserve">.4 В качестве разработчика ЦД ГТД может выступать – головной разработчик основного изделия, разработчик ГТД, другие организации имеющие подтверждённый опыт </w:t>
      </w:r>
      <w:r w:rsidR="0028491B">
        <w:rPr>
          <w:rFonts w:cs="Arial"/>
          <w:noProof/>
          <w:szCs w:val="28"/>
        </w:rPr>
        <w:t>в области цифрового проектирования ГТД.</w:t>
      </w:r>
    </w:p>
    <w:p w14:paraId="59592349" w14:textId="5918A11B" w:rsidR="00472F6E" w:rsidRPr="00472F6E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r>
        <w:rPr>
          <w:rFonts w:cs="Arial"/>
          <w:noProof/>
          <w:szCs w:val="28"/>
        </w:rPr>
        <w:t>11</w:t>
      </w:r>
      <w:r w:rsidR="00472F6E" w:rsidRPr="00472F6E">
        <w:rPr>
          <w:rFonts w:cs="Arial"/>
          <w:noProof/>
          <w:szCs w:val="28"/>
        </w:rPr>
        <w:t>.</w:t>
      </w:r>
      <w:r w:rsidR="0028491B">
        <w:rPr>
          <w:rFonts w:cs="Arial"/>
          <w:noProof/>
          <w:szCs w:val="28"/>
        </w:rPr>
        <w:t>5</w:t>
      </w:r>
      <w:r w:rsidR="00472F6E" w:rsidRPr="00472F6E">
        <w:rPr>
          <w:rFonts w:cs="Arial"/>
          <w:noProof/>
          <w:szCs w:val="28"/>
        </w:rPr>
        <w:t xml:space="preserve"> Разработчик ЦД ГТД:</w:t>
      </w:r>
      <w:bookmarkEnd w:id="334"/>
      <w:bookmarkEnd w:id="335"/>
    </w:p>
    <w:p w14:paraId="0D43BB76" w14:textId="7A0C6C44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36" w:name="_Toc146108701"/>
      <w:bookmarkStart w:id="337" w:name="_Toc151341285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разрабатывает ЦД ГТД;</w:t>
      </w:r>
      <w:bookmarkEnd w:id="336"/>
      <w:bookmarkEnd w:id="337"/>
    </w:p>
    <w:p w14:paraId="7A7B48F3" w14:textId="2F681505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38" w:name="_Toc146108702"/>
      <w:bookmarkStart w:id="339" w:name="_Toc151341286"/>
      <w:r>
        <w:rPr>
          <w:rFonts w:cs="Arial"/>
          <w:szCs w:val="28"/>
        </w:rPr>
        <w:lastRenderedPageBreak/>
        <w:sym w:font="Symbol" w:char="F02D"/>
      </w:r>
      <w:r>
        <w:rPr>
          <w:rFonts w:cs="Arial"/>
          <w:szCs w:val="28"/>
        </w:rPr>
        <w:t> </w:t>
      </w:r>
      <w:r w:rsidR="00621B17">
        <w:rPr>
          <w:rFonts w:cs="Arial"/>
          <w:noProof/>
          <w:szCs w:val="28"/>
        </w:rPr>
        <w:t>осуществляет валидацию</w:t>
      </w:r>
      <w:r w:rsidR="00472F6E" w:rsidRPr="00472F6E">
        <w:rPr>
          <w:rFonts w:cs="Arial"/>
          <w:noProof/>
          <w:szCs w:val="28"/>
        </w:rPr>
        <w:t xml:space="preserve"> ЦД ГТД и КМ входящих в его состав;</w:t>
      </w:r>
      <w:bookmarkEnd w:id="338"/>
      <w:bookmarkEnd w:id="339"/>
    </w:p>
    <w:p w14:paraId="358F0F5D" w14:textId="1068621D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40" w:name="_Toc146108704"/>
      <w:bookmarkStart w:id="341" w:name="_Toc15134128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 xml:space="preserve">осуществляет поставку ЦД ГТД </w:t>
      </w:r>
      <w:r w:rsidR="005A5EC2">
        <w:rPr>
          <w:rFonts w:cs="Arial"/>
          <w:noProof/>
          <w:szCs w:val="28"/>
        </w:rPr>
        <w:t>п</w:t>
      </w:r>
      <w:r w:rsidR="00472F6E" w:rsidRPr="00472F6E">
        <w:rPr>
          <w:rFonts w:cs="Arial"/>
          <w:noProof/>
          <w:szCs w:val="28"/>
        </w:rPr>
        <w:t>ользователю ЦД ГТД в соответсвии с условиями контракта;</w:t>
      </w:r>
      <w:bookmarkEnd w:id="340"/>
      <w:bookmarkEnd w:id="341"/>
    </w:p>
    <w:p w14:paraId="4C4D3B5A" w14:textId="759DBF81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42" w:name="_Toc146108705"/>
      <w:bookmarkStart w:id="343" w:name="_Toc151341289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 xml:space="preserve">вносит изменения в состав ЦД ГТД по результатам </w:t>
      </w:r>
      <w:r w:rsidR="00B5662A">
        <w:rPr>
          <w:rFonts w:cs="Arial"/>
          <w:noProof/>
          <w:szCs w:val="28"/>
        </w:rPr>
        <w:t xml:space="preserve">проведённых испытаний ГТД, цифровых или натурных, или </w:t>
      </w:r>
      <w:r w:rsidR="00472F6E" w:rsidRPr="00472F6E">
        <w:rPr>
          <w:rFonts w:cs="Arial"/>
          <w:noProof/>
          <w:szCs w:val="28"/>
        </w:rPr>
        <w:t>применения по назначению;</w:t>
      </w:r>
      <w:bookmarkEnd w:id="342"/>
      <w:bookmarkEnd w:id="343"/>
    </w:p>
    <w:p w14:paraId="2F32A489" w14:textId="76CFE84E" w:rsidR="00B5662A" w:rsidRPr="00472F6E" w:rsidRDefault="00391082" w:rsidP="00B5662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44" w:name="_Toc146108706"/>
      <w:bookmarkStart w:id="345" w:name="_Toc151341290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актуализирует валидационный базис ЦД ГТД по результатам натурных испытаний и/или результатов эксплуатации ГТД (при необходимости)</w:t>
      </w:r>
      <w:bookmarkEnd w:id="344"/>
      <w:bookmarkEnd w:id="345"/>
      <w:r w:rsidR="00B5662A">
        <w:rPr>
          <w:rFonts w:cs="Arial"/>
          <w:noProof/>
          <w:szCs w:val="28"/>
        </w:rPr>
        <w:t>.</w:t>
      </w:r>
    </w:p>
    <w:p w14:paraId="6ADB1747" w14:textId="6C740CE5" w:rsidR="00472F6E" w:rsidRPr="00472F6E" w:rsidRDefault="00921423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46" w:name="_Toc146108707"/>
      <w:bookmarkStart w:id="347" w:name="_Toc151341291"/>
      <w:r>
        <w:rPr>
          <w:rFonts w:cs="Arial"/>
          <w:noProof/>
          <w:szCs w:val="28"/>
        </w:rPr>
        <w:t>11</w:t>
      </w:r>
      <w:r w:rsidR="00472F6E" w:rsidRPr="00472F6E">
        <w:rPr>
          <w:rFonts w:cs="Arial"/>
          <w:noProof/>
          <w:szCs w:val="28"/>
        </w:rPr>
        <w:t>.</w:t>
      </w:r>
      <w:r w:rsidR="0028491B">
        <w:rPr>
          <w:rFonts w:cs="Arial"/>
          <w:noProof/>
          <w:szCs w:val="28"/>
        </w:rPr>
        <w:t>6</w:t>
      </w:r>
      <w:r w:rsidR="00472F6E" w:rsidRPr="00472F6E">
        <w:rPr>
          <w:rFonts w:cs="Arial"/>
          <w:noProof/>
          <w:szCs w:val="28"/>
        </w:rPr>
        <w:t xml:space="preserve"> </w:t>
      </w:r>
      <w:r w:rsidR="0028491B">
        <w:rPr>
          <w:rFonts w:cs="Arial"/>
          <w:noProof/>
          <w:szCs w:val="28"/>
        </w:rPr>
        <w:t>Эксплуатант</w:t>
      </w:r>
      <w:r w:rsidR="00472F6E" w:rsidRPr="00472F6E">
        <w:rPr>
          <w:rFonts w:cs="Arial"/>
          <w:noProof/>
          <w:szCs w:val="28"/>
        </w:rPr>
        <w:t xml:space="preserve"> ЦД</w:t>
      </w:r>
      <w:r w:rsidR="00553C6E">
        <w:rPr>
          <w:rFonts w:cs="Arial"/>
          <w:noProof/>
          <w:szCs w:val="28"/>
        </w:rPr>
        <w:t xml:space="preserve"> ГТД</w:t>
      </w:r>
      <w:r w:rsidR="00472F6E" w:rsidRPr="00472F6E">
        <w:rPr>
          <w:rFonts w:cs="Arial"/>
          <w:noProof/>
          <w:szCs w:val="28"/>
        </w:rPr>
        <w:t>:</w:t>
      </w:r>
      <w:bookmarkEnd w:id="346"/>
      <w:bookmarkEnd w:id="347"/>
    </w:p>
    <w:p w14:paraId="2DA959A9" w14:textId="48E0CA89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48" w:name="_Toc146108712"/>
      <w:bookmarkStart w:id="349" w:name="_Toc151341296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 xml:space="preserve">применяет ЦД ГТД </w:t>
      </w:r>
      <w:r w:rsidR="0028491B">
        <w:rPr>
          <w:rFonts w:cs="Arial"/>
          <w:noProof/>
          <w:szCs w:val="28"/>
        </w:rPr>
        <w:t>в процессе эксплуатации ГТД</w:t>
      </w:r>
      <w:r w:rsidR="00472F6E" w:rsidRPr="00472F6E">
        <w:rPr>
          <w:rFonts w:cs="Arial"/>
          <w:noProof/>
          <w:szCs w:val="28"/>
        </w:rPr>
        <w:t>;</w:t>
      </w:r>
      <w:bookmarkEnd w:id="348"/>
      <w:bookmarkEnd w:id="349"/>
    </w:p>
    <w:p w14:paraId="54E17C8A" w14:textId="32225298" w:rsidR="00472F6E" w:rsidRPr="00472F6E" w:rsidRDefault="00391082" w:rsidP="00B1129A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50" w:name="_Toc146108713"/>
      <w:bookmarkStart w:id="351" w:name="_Toc151341297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предоставляет разработчику ЦД ГТД и/или самостоятельно выполняет актуализацию валидационного базиса ЦД ГТД по результатам натурных испытаний и/или результатов эксплуатации ГТД (при необходимости);</w:t>
      </w:r>
      <w:bookmarkEnd w:id="350"/>
      <w:bookmarkEnd w:id="351"/>
    </w:p>
    <w:p w14:paraId="5016C3FE" w14:textId="7A09D9CD" w:rsidR="00C07594" w:rsidRPr="00C07594" w:rsidRDefault="00391082" w:rsidP="0028491B">
      <w:pPr>
        <w:tabs>
          <w:tab w:val="left" w:pos="8364"/>
        </w:tabs>
        <w:spacing w:after="0" w:line="360" w:lineRule="auto"/>
        <w:outlineLvl w:val="0"/>
        <w:rPr>
          <w:rFonts w:cs="Arial"/>
          <w:noProof/>
          <w:szCs w:val="28"/>
        </w:rPr>
      </w:pPr>
      <w:bookmarkStart w:id="352" w:name="_Toc146108714"/>
      <w:bookmarkStart w:id="353" w:name="_Toc151341298"/>
      <w:r>
        <w:rPr>
          <w:rFonts w:cs="Arial"/>
          <w:szCs w:val="28"/>
        </w:rPr>
        <w:sym w:font="Symbol" w:char="F02D"/>
      </w:r>
      <w:r>
        <w:rPr>
          <w:rFonts w:cs="Arial"/>
          <w:szCs w:val="28"/>
        </w:rPr>
        <w:t> </w:t>
      </w:r>
      <w:r w:rsidR="00472F6E" w:rsidRPr="00472F6E">
        <w:rPr>
          <w:rFonts w:cs="Arial"/>
          <w:noProof/>
          <w:szCs w:val="28"/>
        </w:rPr>
        <w:t>обеспечивает разработчика ЦД ГТД результатами мониторинга технической эксплуатации изделия (если применимо).</w:t>
      </w:r>
      <w:bookmarkEnd w:id="352"/>
      <w:bookmarkEnd w:id="353"/>
    </w:p>
    <w:bookmarkEnd w:id="117"/>
    <w:p w14:paraId="048D26DA" w14:textId="77777777" w:rsidR="00C07594" w:rsidRDefault="00C07594" w:rsidP="00C54678">
      <w:pPr>
        <w:keepNext/>
        <w:tabs>
          <w:tab w:val="left" w:pos="1134"/>
        </w:tabs>
        <w:spacing w:before="200" w:after="0" w:line="360" w:lineRule="auto"/>
        <w:ind w:firstLine="0"/>
        <w:rPr>
          <w:rFonts w:cs="Arial"/>
          <w:szCs w:val="24"/>
        </w:rPr>
      </w:pPr>
    </w:p>
    <w:p w14:paraId="26BB0C05" w14:textId="27124FD3" w:rsidR="00E75296" w:rsidRDefault="00E75296" w:rsidP="00C54678">
      <w:pPr>
        <w:keepNext/>
        <w:tabs>
          <w:tab w:val="left" w:pos="1134"/>
        </w:tabs>
        <w:spacing w:before="200" w:after="0"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aa"/>
        <w:tblW w:w="0" w:type="auto"/>
        <w:tblInd w:w="25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556F2" w:rsidRPr="00EE22E9" w14:paraId="140EDC4F" w14:textId="77777777" w:rsidTr="00222AE6">
        <w:trPr>
          <w:trHeight w:val="940"/>
        </w:trPr>
        <w:tc>
          <w:tcPr>
            <w:tcW w:w="9355" w:type="dxa"/>
          </w:tcPr>
          <w:p w14:paraId="70C8D3DC" w14:textId="0BEA909D" w:rsidR="004556F2" w:rsidRPr="00FB4D95" w:rsidRDefault="004556F2" w:rsidP="00395C83">
            <w:pPr>
              <w:spacing w:before="120" w:after="0" w:line="240" w:lineRule="auto"/>
              <w:ind w:right="-108" w:firstLine="0"/>
              <w:jc w:val="left"/>
              <w:rPr>
                <w:rFonts w:cs="Arial"/>
                <w:szCs w:val="28"/>
              </w:rPr>
            </w:pPr>
            <w:r w:rsidRPr="00FB4D95">
              <w:rPr>
                <w:rFonts w:cs="Arial"/>
                <w:szCs w:val="28"/>
              </w:rPr>
              <w:lastRenderedPageBreak/>
              <w:t xml:space="preserve">УДК 006.354:004.942                                                           </w:t>
            </w:r>
            <w:r>
              <w:rPr>
                <w:rFonts w:cs="Arial"/>
                <w:szCs w:val="28"/>
              </w:rPr>
              <w:t xml:space="preserve">                  </w:t>
            </w:r>
            <w:r w:rsidRPr="00FB4D95">
              <w:rPr>
                <w:rFonts w:cs="Arial"/>
                <w:szCs w:val="28"/>
              </w:rPr>
              <w:t xml:space="preserve"> ОКС 01.140.01</w:t>
            </w:r>
          </w:p>
          <w:p w14:paraId="63749A07" w14:textId="77777777" w:rsidR="004556F2" w:rsidRPr="00FB4D95" w:rsidRDefault="004556F2" w:rsidP="00395C83">
            <w:pPr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0B45E92B" w14:textId="77B272C1" w:rsidR="004556F2" w:rsidRPr="00FB4D95" w:rsidRDefault="004556F2" w:rsidP="00786D0D">
            <w:pPr>
              <w:spacing w:after="120" w:line="240" w:lineRule="auto"/>
              <w:ind w:firstLine="0"/>
              <w:rPr>
                <w:rFonts w:cs="Arial"/>
                <w:szCs w:val="28"/>
              </w:rPr>
            </w:pPr>
            <w:r w:rsidRPr="00FB4D95">
              <w:rPr>
                <w:rFonts w:cs="Arial"/>
                <w:szCs w:val="28"/>
              </w:rPr>
              <w:t xml:space="preserve">Ключевые слова: </w:t>
            </w:r>
            <w:r w:rsidR="00472F6E">
              <w:rPr>
                <w:rFonts w:cs="Arial"/>
                <w:szCs w:val="28"/>
              </w:rPr>
              <w:t xml:space="preserve">цифровой двойник, </w:t>
            </w:r>
            <w:r w:rsidR="00921423">
              <w:rPr>
                <w:rFonts w:cs="Arial"/>
                <w:szCs w:val="28"/>
              </w:rPr>
              <w:t xml:space="preserve">авиационный </w:t>
            </w:r>
            <w:r w:rsidR="00472F6E">
              <w:rPr>
                <w:rFonts w:cs="Arial"/>
                <w:szCs w:val="28"/>
              </w:rPr>
              <w:t>газотурбинный двигатель</w:t>
            </w:r>
            <w:r w:rsidRPr="00FB4D95">
              <w:rPr>
                <w:rFonts w:cs="Arial"/>
                <w:szCs w:val="28"/>
              </w:rPr>
              <w:t>, компьютерная модель</w:t>
            </w:r>
            <w:r w:rsidR="0071123F">
              <w:rPr>
                <w:rFonts w:cs="Arial"/>
                <w:szCs w:val="28"/>
              </w:rPr>
              <w:t xml:space="preserve">, </w:t>
            </w:r>
            <w:r w:rsidR="00472F6E">
              <w:rPr>
                <w:rFonts w:cs="Arial"/>
                <w:szCs w:val="24"/>
              </w:rPr>
              <w:t>цифровые испытания</w:t>
            </w:r>
          </w:p>
        </w:tc>
      </w:tr>
    </w:tbl>
    <w:p w14:paraId="19267355" w14:textId="45628EBE" w:rsidR="00E75296" w:rsidRDefault="00E75296" w:rsidP="00E75296">
      <w:pPr>
        <w:suppressAutoHyphens/>
        <w:spacing w:after="0" w:line="360" w:lineRule="auto"/>
        <w:ind w:firstLine="567"/>
        <w:contextualSpacing/>
        <w:rPr>
          <w:rFonts w:cs="Arial"/>
          <w:szCs w:val="24"/>
        </w:rPr>
      </w:pPr>
    </w:p>
    <w:p w14:paraId="39617D83" w14:textId="77777777" w:rsidR="003D743B" w:rsidRDefault="003D743B" w:rsidP="003D743B">
      <w:pPr>
        <w:suppressAutoHyphens/>
        <w:spacing w:after="0" w:line="360" w:lineRule="auto"/>
        <w:ind w:firstLine="567"/>
        <w:contextualSpacing/>
        <w:rPr>
          <w:rFonts w:cs="Arial"/>
          <w:szCs w:val="24"/>
        </w:rPr>
      </w:pPr>
    </w:p>
    <w:tbl>
      <w:tblPr>
        <w:tblStyle w:val="aa"/>
        <w:tblW w:w="9497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2328"/>
        <w:gridCol w:w="2126"/>
      </w:tblGrid>
      <w:tr w:rsidR="003D743B" w:rsidRPr="00253D67" w14:paraId="5E8813A0" w14:textId="77777777" w:rsidTr="00D63B84">
        <w:tc>
          <w:tcPr>
            <w:tcW w:w="5043" w:type="dxa"/>
          </w:tcPr>
          <w:p w14:paraId="6C18CB40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BB54B8">
              <w:rPr>
                <w:rFonts w:cs="Arial"/>
                <w:szCs w:val="28"/>
              </w:rPr>
              <w:t>Руководитель организации – разработчика</w:t>
            </w:r>
            <w:r w:rsidRPr="00253D67">
              <w:rPr>
                <w:rFonts w:cs="Arial"/>
                <w:szCs w:val="28"/>
              </w:rPr>
              <w:t xml:space="preserve"> </w:t>
            </w:r>
          </w:p>
          <w:p w14:paraId="0E3A4D17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5640BF">
              <w:rPr>
                <w:rFonts w:cs="Arial"/>
                <w:szCs w:val="28"/>
              </w:rPr>
              <w:t xml:space="preserve">ФАУ «ЦИАМ им. </w:t>
            </w:r>
            <w:proofErr w:type="gramStart"/>
            <w:r w:rsidRPr="005640BF">
              <w:rPr>
                <w:rFonts w:cs="Arial"/>
                <w:szCs w:val="28"/>
              </w:rPr>
              <w:t>П.И.</w:t>
            </w:r>
            <w:proofErr w:type="gramEnd"/>
            <w:r w:rsidRPr="005640BF">
              <w:rPr>
                <w:rFonts w:cs="Arial"/>
                <w:szCs w:val="28"/>
              </w:rPr>
              <w:t xml:space="preserve"> Баранова»</w:t>
            </w:r>
          </w:p>
          <w:p w14:paraId="6DAC2220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7FA61D5B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253D67">
              <w:rPr>
                <w:rFonts w:cs="Arial"/>
                <w:szCs w:val="28"/>
              </w:rPr>
              <w:t>Генеральный директор</w:t>
            </w:r>
          </w:p>
          <w:p w14:paraId="22C13674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</w:tc>
        <w:tc>
          <w:tcPr>
            <w:tcW w:w="2328" w:type="dxa"/>
          </w:tcPr>
          <w:p w14:paraId="6952C67F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2795E57B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3C917660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337720C9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253D67">
              <w:rPr>
                <w:rFonts w:cs="Arial"/>
                <w:szCs w:val="28"/>
              </w:rPr>
              <w:t>_______________</w:t>
            </w:r>
          </w:p>
        </w:tc>
        <w:tc>
          <w:tcPr>
            <w:tcW w:w="2126" w:type="dxa"/>
          </w:tcPr>
          <w:p w14:paraId="7C3185AC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  <w:p w14:paraId="12E222B4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  <w:p w14:paraId="085A19C1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  <w:p w14:paraId="039AA3BC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  <w:proofErr w:type="gramStart"/>
            <w:r w:rsidRPr="00253D67">
              <w:rPr>
                <w:rFonts w:cs="Arial"/>
                <w:szCs w:val="28"/>
              </w:rPr>
              <w:t>А.Л.</w:t>
            </w:r>
            <w:proofErr w:type="gramEnd"/>
            <w:r w:rsidRPr="00253D67">
              <w:rPr>
                <w:rFonts w:cs="Arial"/>
                <w:szCs w:val="28"/>
              </w:rPr>
              <w:t xml:space="preserve"> Козлов</w:t>
            </w:r>
          </w:p>
        </w:tc>
      </w:tr>
      <w:tr w:rsidR="003D743B" w:rsidRPr="00253D67" w14:paraId="115ED4EC" w14:textId="77777777" w:rsidTr="00D63B84">
        <w:tc>
          <w:tcPr>
            <w:tcW w:w="5043" w:type="dxa"/>
          </w:tcPr>
          <w:p w14:paraId="2565C109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BB54B8">
              <w:rPr>
                <w:rFonts w:cs="Arial"/>
                <w:szCs w:val="28"/>
              </w:rPr>
              <w:t>Руководитель разработки</w:t>
            </w:r>
          </w:p>
          <w:p w14:paraId="4BAB3CED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Заместитель генерального </w:t>
            </w:r>
          </w:p>
          <w:p w14:paraId="034D34F5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директора по науке</w:t>
            </w:r>
          </w:p>
          <w:p w14:paraId="43F53AD9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</w:tc>
        <w:tc>
          <w:tcPr>
            <w:tcW w:w="2328" w:type="dxa"/>
          </w:tcPr>
          <w:p w14:paraId="31DF783E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6514B218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66013F2C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  <w:u w:val="single"/>
              </w:rPr>
            </w:pPr>
            <w:r w:rsidRPr="00253D67">
              <w:rPr>
                <w:rFonts w:cs="Arial"/>
                <w:szCs w:val="28"/>
                <w:u w:val="single"/>
              </w:rPr>
              <w:t>_______________</w:t>
            </w:r>
          </w:p>
        </w:tc>
        <w:tc>
          <w:tcPr>
            <w:tcW w:w="2126" w:type="dxa"/>
          </w:tcPr>
          <w:p w14:paraId="58E16FDF" w14:textId="77777777" w:rsidR="003D743B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  <w:p w14:paraId="5B8DA5A3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  <w:p w14:paraId="64184012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  <w:r w:rsidRPr="00253D67">
              <w:rPr>
                <w:rFonts w:cs="Arial"/>
                <w:szCs w:val="28"/>
              </w:rPr>
              <w:t>А.В. Луковников</w:t>
            </w:r>
          </w:p>
        </w:tc>
      </w:tr>
      <w:tr w:rsidR="003D743B" w:rsidRPr="00253D67" w14:paraId="5808C94C" w14:textId="77777777" w:rsidTr="00D63B84">
        <w:tc>
          <w:tcPr>
            <w:tcW w:w="5043" w:type="dxa"/>
          </w:tcPr>
          <w:p w14:paraId="7E1B282A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253D67">
              <w:rPr>
                <w:rFonts w:cs="Arial"/>
                <w:szCs w:val="28"/>
              </w:rPr>
              <w:t>Исполнитель</w:t>
            </w:r>
          </w:p>
          <w:p w14:paraId="72E0C991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253D67">
              <w:rPr>
                <w:rFonts w:cs="Arial"/>
                <w:szCs w:val="28"/>
              </w:rPr>
              <w:t>Начальник отдела</w:t>
            </w:r>
          </w:p>
          <w:p w14:paraId="34A1B8B0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</w:tc>
        <w:tc>
          <w:tcPr>
            <w:tcW w:w="2328" w:type="dxa"/>
          </w:tcPr>
          <w:p w14:paraId="3B36F8E7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</w:p>
          <w:p w14:paraId="46F77BE7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rPr>
                <w:rFonts w:cs="Arial"/>
                <w:szCs w:val="28"/>
              </w:rPr>
            </w:pPr>
            <w:r w:rsidRPr="00253D67">
              <w:rPr>
                <w:rFonts w:cs="Arial"/>
                <w:szCs w:val="28"/>
              </w:rPr>
              <w:t>_______________</w:t>
            </w:r>
          </w:p>
        </w:tc>
        <w:tc>
          <w:tcPr>
            <w:tcW w:w="2126" w:type="dxa"/>
          </w:tcPr>
          <w:p w14:paraId="1F59196C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  <w:p w14:paraId="3831092B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  <w:proofErr w:type="gramStart"/>
            <w:r w:rsidRPr="00253D67">
              <w:rPr>
                <w:rFonts w:cs="Arial"/>
                <w:szCs w:val="28"/>
              </w:rPr>
              <w:t>А.В.</w:t>
            </w:r>
            <w:proofErr w:type="gramEnd"/>
            <w:r w:rsidRPr="00253D67">
              <w:rPr>
                <w:rFonts w:cs="Arial"/>
                <w:szCs w:val="28"/>
              </w:rPr>
              <w:t xml:space="preserve"> Сальников</w:t>
            </w:r>
          </w:p>
          <w:p w14:paraId="4C3994A8" w14:textId="77777777" w:rsidR="003D743B" w:rsidRPr="00253D67" w:rsidRDefault="003D743B" w:rsidP="00D63B84">
            <w:pPr>
              <w:tabs>
                <w:tab w:val="left" w:pos="4290"/>
              </w:tabs>
              <w:spacing w:after="0" w:line="240" w:lineRule="auto"/>
              <w:ind w:firstLine="0"/>
              <w:jc w:val="right"/>
              <w:rPr>
                <w:rFonts w:cs="Arial"/>
                <w:szCs w:val="28"/>
              </w:rPr>
            </w:pPr>
          </w:p>
        </w:tc>
      </w:tr>
    </w:tbl>
    <w:p w14:paraId="641F4166" w14:textId="77777777" w:rsidR="003D743B" w:rsidRPr="00253D67" w:rsidRDefault="003D743B" w:rsidP="003D743B">
      <w:pPr>
        <w:tabs>
          <w:tab w:val="left" w:pos="4290"/>
        </w:tabs>
        <w:spacing w:after="0" w:line="240" w:lineRule="auto"/>
        <w:ind w:firstLine="0"/>
        <w:rPr>
          <w:rFonts w:cs="Arial"/>
          <w:szCs w:val="28"/>
        </w:rPr>
      </w:pPr>
    </w:p>
    <w:p w14:paraId="1E1CC943" w14:textId="77777777" w:rsidR="003D743B" w:rsidRPr="00BB54B8" w:rsidRDefault="003D743B" w:rsidP="003D743B">
      <w:pPr>
        <w:suppressAutoHyphens/>
        <w:spacing w:after="0" w:line="360" w:lineRule="auto"/>
        <w:ind w:firstLine="567"/>
        <w:contextualSpacing/>
        <w:rPr>
          <w:rFonts w:cs="Arial"/>
          <w:szCs w:val="28"/>
        </w:rPr>
      </w:pPr>
    </w:p>
    <w:p w14:paraId="710AE4AA" w14:textId="77777777" w:rsidR="003D743B" w:rsidRPr="00E75296" w:rsidRDefault="003D743B" w:rsidP="00E75296">
      <w:pPr>
        <w:suppressAutoHyphens/>
        <w:spacing w:after="0" w:line="360" w:lineRule="auto"/>
        <w:ind w:firstLine="567"/>
        <w:contextualSpacing/>
        <w:rPr>
          <w:rFonts w:cs="Arial"/>
          <w:szCs w:val="24"/>
        </w:rPr>
      </w:pPr>
    </w:p>
    <w:sectPr w:rsidR="003D743B" w:rsidRPr="00E75296" w:rsidSect="00395C83">
      <w:footerReference w:type="default" r:id="rId18"/>
      <w:headerReference w:type="first" r:id="rId19"/>
      <w:footerReference w:type="first" r:id="rId20"/>
      <w:pgSz w:w="11906" w:h="16838" w:code="9"/>
      <w:pgMar w:top="1134" w:right="1418" w:bottom="1134" w:left="851" w:header="1134" w:footer="1134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Martin41 Martin41" w:date="2023-12-14T13:19:00Z" w:initials="MM">
    <w:p w14:paraId="17376EBC" w14:textId="77777777" w:rsidR="004725FC" w:rsidRDefault="004725FC" w:rsidP="004725FC">
      <w:pPr>
        <w:pStyle w:val="aff"/>
        <w:ind w:firstLine="0"/>
        <w:jc w:val="left"/>
      </w:pPr>
      <w:r>
        <w:rPr>
          <w:rStyle w:val="aff8"/>
        </w:rPr>
        <w:annotationRef/>
      </w:r>
      <w:r>
        <w:t>Конкретизировать, например на основании содержания</w:t>
      </w:r>
    </w:p>
  </w:comment>
  <w:comment w:id="52" w:author="Martin41 Martin41" w:date="2023-12-14T14:06:00Z" w:initials="MM">
    <w:p w14:paraId="0CE9899E" w14:textId="77777777" w:rsidR="007E5325" w:rsidRDefault="007E5325" w:rsidP="007E5325">
      <w:pPr>
        <w:pStyle w:val="aff"/>
        <w:ind w:firstLine="0"/>
        <w:jc w:val="left"/>
      </w:pPr>
      <w:r>
        <w:rPr>
          <w:rStyle w:val="aff8"/>
        </w:rPr>
        <w:annotationRef/>
      </w:r>
      <w:r>
        <w:t>Поправить по тексту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76EBC" w15:done="0"/>
  <w15:commentEx w15:paraId="0CE989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6C38200" w16cex:dateUtc="2023-12-14T10:19:00Z"/>
  <w16cex:commentExtensible w16cex:durableId="60D50207" w16cex:dateUtc="2023-12-14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76EBC" w16cid:durableId="56C38200"/>
  <w16cid:commentId w16cid:paraId="0CE9899E" w16cid:durableId="60D502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C3F3" w14:textId="77777777" w:rsidR="00053B33" w:rsidRDefault="00053B33" w:rsidP="00A760AA">
      <w:pPr>
        <w:spacing w:after="0" w:line="240" w:lineRule="auto"/>
      </w:pPr>
      <w:r>
        <w:separator/>
      </w:r>
    </w:p>
  </w:endnote>
  <w:endnote w:type="continuationSeparator" w:id="0">
    <w:p w14:paraId="40F6397E" w14:textId="77777777" w:rsidR="00053B33" w:rsidRDefault="00053B33" w:rsidP="00A760AA">
      <w:pPr>
        <w:spacing w:after="0" w:line="240" w:lineRule="auto"/>
      </w:pPr>
      <w:r>
        <w:continuationSeparator/>
      </w:r>
    </w:p>
  </w:endnote>
  <w:endnote w:type="continuationNotice" w:id="1">
    <w:p w14:paraId="7B7BECB6" w14:textId="77777777" w:rsidR="00053B33" w:rsidRDefault="00053B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HelvD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27EC" w14:textId="39F16786" w:rsidR="009053A4" w:rsidRPr="002540F1" w:rsidRDefault="009053A4" w:rsidP="00927150">
    <w:pPr>
      <w:pStyle w:val="a6"/>
      <w:spacing w:before="120"/>
      <w:ind w:firstLine="0"/>
      <w:rPr>
        <w:sz w:val="22"/>
        <w:szCs w:val="18"/>
      </w:rPr>
    </w:pPr>
    <w:r w:rsidRPr="002540F1">
      <w:rPr>
        <w:sz w:val="22"/>
        <w:szCs w:val="18"/>
      </w:rPr>
      <w:fldChar w:fldCharType="begin"/>
    </w:r>
    <w:r w:rsidRPr="002540F1">
      <w:rPr>
        <w:sz w:val="22"/>
        <w:szCs w:val="18"/>
      </w:rPr>
      <w:instrText xml:space="preserve"> PAGE   \* MERGEFORMAT </w:instrText>
    </w:r>
    <w:r w:rsidRPr="002540F1">
      <w:rPr>
        <w:sz w:val="22"/>
        <w:szCs w:val="18"/>
      </w:rPr>
      <w:fldChar w:fldCharType="separate"/>
    </w:r>
    <w:r w:rsidR="003D743B">
      <w:rPr>
        <w:noProof/>
        <w:sz w:val="22"/>
        <w:szCs w:val="18"/>
      </w:rPr>
      <w:t>16</w:t>
    </w:r>
    <w:r w:rsidRPr="002540F1">
      <w:rPr>
        <w:sz w:val="22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6DF6" w14:textId="72088133" w:rsidR="009053A4" w:rsidRPr="00797922" w:rsidRDefault="009053A4" w:rsidP="00A33D6B">
    <w:pPr>
      <w:pStyle w:val="a6"/>
      <w:jc w:val="right"/>
      <w:rPr>
        <w:rFonts w:cs="Arial"/>
        <w:sz w:val="22"/>
      </w:rPr>
    </w:pPr>
    <w:r w:rsidRPr="00797922">
      <w:rPr>
        <w:rFonts w:cs="Arial"/>
        <w:sz w:val="22"/>
      </w:rPr>
      <w:fldChar w:fldCharType="begin"/>
    </w:r>
    <w:r w:rsidRPr="00797922">
      <w:rPr>
        <w:rFonts w:cs="Arial"/>
        <w:sz w:val="22"/>
      </w:rPr>
      <w:instrText xml:space="preserve"> PAGE   \* MERGEFORMAT </w:instrText>
    </w:r>
    <w:r w:rsidRPr="00797922">
      <w:rPr>
        <w:rFonts w:cs="Arial"/>
        <w:sz w:val="22"/>
      </w:rPr>
      <w:fldChar w:fldCharType="separate"/>
    </w:r>
    <w:r w:rsidR="003D743B">
      <w:rPr>
        <w:rFonts w:cs="Arial"/>
        <w:noProof/>
        <w:sz w:val="22"/>
      </w:rPr>
      <w:t>III</w:t>
    </w:r>
    <w:r w:rsidRPr="00797922">
      <w:rPr>
        <w:rFonts w:cs="Arial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EAAA" w14:textId="11D659FB" w:rsidR="009053A4" w:rsidRPr="002540F1" w:rsidRDefault="009053A4" w:rsidP="00927150">
    <w:pPr>
      <w:pStyle w:val="a6"/>
      <w:spacing w:after="120"/>
      <w:jc w:val="right"/>
      <w:rPr>
        <w:rFonts w:cs="Arial"/>
        <w:sz w:val="22"/>
        <w:szCs w:val="18"/>
      </w:rPr>
    </w:pPr>
    <w:r w:rsidRPr="002540F1">
      <w:rPr>
        <w:rFonts w:cs="Arial"/>
        <w:sz w:val="22"/>
        <w:szCs w:val="18"/>
      </w:rPr>
      <w:fldChar w:fldCharType="begin"/>
    </w:r>
    <w:r w:rsidRPr="002540F1">
      <w:rPr>
        <w:rFonts w:cs="Arial"/>
        <w:sz w:val="22"/>
        <w:szCs w:val="18"/>
      </w:rPr>
      <w:instrText xml:space="preserve"> PAGE   \* MERGEFORMAT </w:instrText>
    </w:r>
    <w:r w:rsidRPr="002540F1">
      <w:rPr>
        <w:rFonts w:cs="Arial"/>
        <w:sz w:val="22"/>
        <w:szCs w:val="18"/>
      </w:rPr>
      <w:fldChar w:fldCharType="separate"/>
    </w:r>
    <w:r w:rsidR="003D743B">
      <w:rPr>
        <w:rFonts w:cs="Arial"/>
        <w:noProof/>
        <w:sz w:val="22"/>
        <w:szCs w:val="18"/>
      </w:rPr>
      <w:t>17</w:t>
    </w:r>
    <w:r w:rsidRPr="002540F1">
      <w:rPr>
        <w:rFonts w:cs="Arial"/>
        <w:sz w:val="22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7D66" w14:textId="77777777" w:rsidR="009053A4" w:rsidRPr="00692A48" w:rsidRDefault="009053A4" w:rsidP="007C1C2E">
    <w:pPr>
      <w:pStyle w:val="a6"/>
      <w:pBdr>
        <w:top w:val="single" w:sz="4" w:space="1" w:color="auto"/>
      </w:pBdr>
      <w:spacing w:before="240"/>
      <w:ind w:firstLine="0"/>
      <w:jc w:val="left"/>
      <w:rPr>
        <w:b/>
        <w:sz w:val="22"/>
      </w:rPr>
    </w:pPr>
    <w:r w:rsidRPr="00FB4D95">
      <w:rPr>
        <w:b/>
        <w:sz w:val="22"/>
        <w:szCs w:val="24"/>
      </w:rPr>
      <w:t>Издание официальное</w:t>
    </w:r>
  </w:p>
  <w:p w14:paraId="3DCA6ADA" w14:textId="4199E7C1" w:rsidR="009053A4" w:rsidRPr="004F4DBC" w:rsidRDefault="009053A4" w:rsidP="007766BA">
    <w:pPr>
      <w:pStyle w:val="a6"/>
      <w:jc w:val="right"/>
      <w:rPr>
        <w:sz w:val="22"/>
      </w:rPr>
    </w:pPr>
    <w:r w:rsidRPr="004F4DBC">
      <w:rPr>
        <w:sz w:val="22"/>
      </w:rPr>
      <w:fldChar w:fldCharType="begin"/>
    </w:r>
    <w:r w:rsidRPr="004F4DBC">
      <w:rPr>
        <w:sz w:val="22"/>
      </w:rPr>
      <w:instrText xml:space="preserve"> PAGE   \* MERGEFORMAT </w:instrText>
    </w:r>
    <w:r w:rsidRPr="004F4DBC">
      <w:rPr>
        <w:sz w:val="22"/>
      </w:rPr>
      <w:fldChar w:fldCharType="separate"/>
    </w:r>
    <w:r w:rsidR="003D743B">
      <w:rPr>
        <w:noProof/>
        <w:sz w:val="22"/>
      </w:rPr>
      <w:t>1</w:t>
    </w:r>
    <w:r w:rsidRPr="004F4DBC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AC21" w14:textId="77777777" w:rsidR="00053B33" w:rsidRDefault="00053B33" w:rsidP="00A760AA">
      <w:pPr>
        <w:spacing w:after="0" w:line="240" w:lineRule="auto"/>
      </w:pPr>
      <w:r>
        <w:separator/>
      </w:r>
    </w:p>
  </w:footnote>
  <w:footnote w:type="continuationSeparator" w:id="0">
    <w:p w14:paraId="0CA1320B" w14:textId="77777777" w:rsidR="00053B33" w:rsidRDefault="00053B33" w:rsidP="00A760AA">
      <w:pPr>
        <w:spacing w:after="0" w:line="240" w:lineRule="auto"/>
      </w:pPr>
      <w:r>
        <w:continuationSeparator/>
      </w:r>
    </w:p>
  </w:footnote>
  <w:footnote w:type="continuationNotice" w:id="1">
    <w:p w14:paraId="4AF72B46" w14:textId="77777777" w:rsidR="00053B33" w:rsidRDefault="00053B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69FD" w14:textId="0FBFFB57" w:rsidR="009053A4" w:rsidRDefault="003D743B" w:rsidP="00FB4D95">
    <w:pPr>
      <w:pStyle w:val="a4"/>
      <w:tabs>
        <w:tab w:val="clear" w:pos="4677"/>
      </w:tabs>
      <w:spacing w:after="240"/>
      <w:ind w:firstLine="0"/>
      <w:rPr>
        <w:b/>
        <w:szCs w:val="24"/>
      </w:rPr>
    </w:pPr>
    <w:r>
      <w:rPr>
        <w:rFonts w:cs="Arial"/>
        <w:b/>
        <w:bCs/>
      </w:rPr>
      <w:t>ПНСТ (проект)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B4F2" w14:textId="64D0F60B" w:rsidR="009053A4" w:rsidRDefault="003D743B" w:rsidP="00FB4D95">
    <w:pPr>
      <w:pStyle w:val="a4"/>
      <w:spacing w:after="240"/>
      <w:jc w:val="right"/>
      <w:rPr>
        <w:b/>
        <w:szCs w:val="24"/>
      </w:rPr>
    </w:pPr>
    <w:r>
      <w:rPr>
        <w:rFonts w:cs="Arial"/>
        <w:b/>
        <w:bCs/>
      </w:rPr>
      <w:t>ПНСТ (проект)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2D3F" w14:textId="4F5D229A" w:rsidR="009053A4" w:rsidRPr="00B15F48" w:rsidRDefault="003D743B" w:rsidP="00877996">
    <w:pPr>
      <w:tabs>
        <w:tab w:val="center" w:pos="4677"/>
        <w:tab w:val="right" w:pos="9355"/>
      </w:tabs>
      <w:spacing w:after="120" w:line="240" w:lineRule="auto"/>
      <w:jc w:val="right"/>
      <w:rPr>
        <w:b/>
        <w:sz w:val="28"/>
        <w:szCs w:val="28"/>
      </w:rPr>
    </w:pPr>
    <w:r>
      <w:rPr>
        <w:rFonts w:cs="Arial"/>
        <w:b/>
        <w:bCs/>
      </w:rPr>
      <w:t>ПНСТ (проект)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46E"/>
    <w:multiLevelType w:val="hybridMultilevel"/>
    <w:tmpl w:val="852C4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B5C3A"/>
    <w:multiLevelType w:val="hybridMultilevel"/>
    <w:tmpl w:val="EFBE118E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0EB432CD"/>
    <w:multiLevelType w:val="hybridMultilevel"/>
    <w:tmpl w:val="50C28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D81B27"/>
    <w:multiLevelType w:val="hybridMultilevel"/>
    <w:tmpl w:val="A52AE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454839"/>
    <w:multiLevelType w:val="hybridMultilevel"/>
    <w:tmpl w:val="63E22C5C"/>
    <w:lvl w:ilvl="0" w:tplc="25046190">
      <w:numFmt w:val="bullet"/>
      <w:lvlText w:val="‒"/>
      <w:lvlJc w:val="left"/>
      <w:pPr>
        <w:ind w:left="177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380567"/>
    <w:multiLevelType w:val="hybridMultilevel"/>
    <w:tmpl w:val="03B21192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6" w15:restartNumberingAfterBreak="0">
    <w:nsid w:val="18D029C9"/>
    <w:multiLevelType w:val="hybridMultilevel"/>
    <w:tmpl w:val="8C066E14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7" w15:restartNumberingAfterBreak="0">
    <w:nsid w:val="1A1A137F"/>
    <w:multiLevelType w:val="hybridMultilevel"/>
    <w:tmpl w:val="9754E784"/>
    <w:lvl w:ilvl="0" w:tplc="04E4E2A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205F90"/>
    <w:multiLevelType w:val="hybridMultilevel"/>
    <w:tmpl w:val="E9FAC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273DA"/>
    <w:multiLevelType w:val="hybridMultilevel"/>
    <w:tmpl w:val="68FE3FB8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 w15:restartNumberingAfterBreak="0">
    <w:nsid w:val="1E351C3E"/>
    <w:multiLevelType w:val="hybridMultilevel"/>
    <w:tmpl w:val="5F50EDAC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1" w15:restartNumberingAfterBreak="0">
    <w:nsid w:val="24864F07"/>
    <w:multiLevelType w:val="hybridMultilevel"/>
    <w:tmpl w:val="F946A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E479D6"/>
    <w:multiLevelType w:val="hybridMultilevel"/>
    <w:tmpl w:val="D8B2BBDE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3" w15:restartNumberingAfterBreak="0">
    <w:nsid w:val="253E06B1"/>
    <w:multiLevelType w:val="hybridMultilevel"/>
    <w:tmpl w:val="B2560EFA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4" w15:restartNumberingAfterBreak="0">
    <w:nsid w:val="256B3BE2"/>
    <w:multiLevelType w:val="hybridMultilevel"/>
    <w:tmpl w:val="1AE06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E245B7"/>
    <w:multiLevelType w:val="hybridMultilevel"/>
    <w:tmpl w:val="95EE6AA6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6" w15:restartNumberingAfterBreak="0">
    <w:nsid w:val="2FA62A95"/>
    <w:multiLevelType w:val="hybridMultilevel"/>
    <w:tmpl w:val="97CAA2B6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7" w15:restartNumberingAfterBreak="0">
    <w:nsid w:val="318F7C1E"/>
    <w:multiLevelType w:val="hybridMultilevel"/>
    <w:tmpl w:val="B0427AAE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8" w15:restartNumberingAfterBreak="0">
    <w:nsid w:val="32B21EEF"/>
    <w:multiLevelType w:val="hybridMultilevel"/>
    <w:tmpl w:val="F39EAC7A"/>
    <w:lvl w:ilvl="0" w:tplc="4754D61A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3760440"/>
    <w:multiLevelType w:val="hybridMultilevel"/>
    <w:tmpl w:val="47F60702"/>
    <w:lvl w:ilvl="0" w:tplc="2876BD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34933BB6"/>
    <w:multiLevelType w:val="multilevel"/>
    <w:tmpl w:val="D59666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Arial" w:eastAsia="Calibri" w:hAnsi="Arial" w:cs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Arial" w:hAnsi="Arial" w:hint="default"/>
        <w:b w:val="0"/>
        <w:i w:val="0"/>
        <w:strike w:val="0"/>
        <w:color w:val="auto"/>
        <w:spacing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Arial" w:hAnsi="Arial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4"/>
        </w:tabs>
        <w:ind w:left="0" w:firstLine="709"/>
      </w:pPr>
      <w:rPr>
        <w:rFonts w:hint="default"/>
      </w:rPr>
    </w:lvl>
  </w:abstractNum>
  <w:abstractNum w:abstractNumId="21" w15:restartNumberingAfterBreak="0">
    <w:nsid w:val="3A725BDA"/>
    <w:multiLevelType w:val="hybridMultilevel"/>
    <w:tmpl w:val="19FC50B6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2" w15:restartNumberingAfterBreak="0">
    <w:nsid w:val="3B463AF7"/>
    <w:multiLevelType w:val="hybridMultilevel"/>
    <w:tmpl w:val="C95A10C4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3" w15:restartNumberingAfterBreak="0">
    <w:nsid w:val="3C055EAC"/>
    <w:multiLevelType w:val="hybridMultilevel"/>
    <w:tmpl w:val="58867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8D0D8A"/>
    <w:multiLevelType w:val="hybridMultilevel"/>
    <w:tmpl w:val="459A7DCC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5" w15:restartNumberingAfterBreak="0">
    <w:nsid w:val="419A0358"/>
    <w:multiLevelType w:val="multilevel"/>
    <w:tmpl w:val="0218B8F2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424A658E"/>
    <w:multiLevelType w:val="hybridMultilevel"/>
    <w:tmpl w:val="9FF2B56E"/>
    <w:lvl w:ilvl="0" w:tplc="2A3CAF1E">
      <w:start w:val="1"/>
      <w:numFmt w:val="decimal"/>
      <w:suff w:val="space"/>
      <w:lvlText w:val="%1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0346B6"/>
    <w:multiLevelType w:val="hybridMultilevel"/>
    <w:tmpl w:val="0F7661FE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8" w15:restartNumberingAfterBreak="0">
    <w:nsid w:val="503843CC"/>
    <w:multiLevelType w:val="multilevel"/>
    <w:tmpl w:val="B3C403B8"/>
    <w:styleLink w:val="2"/>
    <w:lvl w:ilvl="0">
      <w:start w:val="5"/>
      <w:numFmt w:val="decimal"/>
      <w:suff w:val="space"/>
      <w:lvlText w:val="%1"/>
      <w:lvlJc w:val="left"/>
      <w:pPr>
        <w:ind w:left="709" w:firstLine="510"/>
      </w:pPr>
      <w:rPr>
        <w:rFonts w:ascii="Arial" w:eastAsia="Calibri" w:hAnsi="Arial" w:cs="Arial" w:hint="default"/>
        <w:b/>
        <w:i w:val="0"/>
        <w:sz w:val="28"/>
        <w:szCs w:val="26"/>
      </w:rPr>
    </w:lvl>
    <w:lvl w:ilvl="1">
      <w:start w:val="1"/>
      <w:numFmt w:val="decimal"/>
      <w:suff w:val="space"/>
      <w:lvlText w:val="%1.%2"/>
      <w:lvlJc w:val="left"/>
      <w:pPr>
        <w:ind w:left="767" w:firstLine="51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625" w:firstLine="51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709" w:firstLine="51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ind w:left="709" w:firstLine="5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5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5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51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510"/>
      </w:pPr>
      <w:rPr>
        <w:rFonts w:hint="default"/>
      </w:rPr>
    </w:lvl>
  </w:abstractNum>
  <w:abstractNum w:abstractNumId="29" w15:restartNumberingAfterBreak="0">
    <w:nsid w:val="506E3FBE"/>
    <w:multiLevelType w:val="multilevel"/>
    <w:tmpl w:val="D59666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Arial" w:eastAsia="Calibri" w:hAnsi="Arial" w:cs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Arial" w:hAnsi="Arial" w:hint="default"/>
        <w:b w:val="0"/>
        <w:i w:val="0"/>
        <w:strike w:val="0"/>
        <w:color w:val="auto"/>
        <w:spacing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Arial" w:hAnsi="Arial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4"/>
        </w:tabs>
        <w:ind w:left="0" w:firstLine="709"/>
      </w:pPr>
      <w:rPr>
        <w:rFonts w:hint="default"/>
      </w:rPr>
    </w:lvl>
  </w:abstractNum>
  <w:abstractNum w:abstractNumId="30" w15:restartNumberingAfterBreak="0">
    <w:nsid w:val="52804F0A"/>
    <w:multiLevelType w:val="multilevel"/>
    <w:tmpl w:val="D59666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Arial" w:eastAsia="Calibri" w:hAnsi="Arial" w:cs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Arial" w:hAnsi="Arial" w:hint="default"/>
        <w:b w:val="0"/>
        <w:i w:val="0"/>
        <w:strike w:val="0"/>
        <w:color w:val="auto"/>
        <w:spacing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Arial" w:hAnsi="Arial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4"/>
        </w:tabs>
        <w:ind w:left="0" w:firstLine="709"/>
      </w:pPr>
      <w:rPr>
        <w:rFonts w:hint="default"/>
      </w:rPr>
    </w:lvl>
  </w:abstractNum>
  <w:abstractNum w:abstractNumId="31" w15:restartNumberingAfterBreak="0">
    <w:nsid w:val="56111BA1"/>
    <w:multiLevelType w:val="hybridMultilevel"/>
    <w:tmpl w:val="442EFE1A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2" w15:restartNumberingAfterBreak="0">
    <w:nsid w:val="57E66447"/>
    <w:multiLevelType w:val="hybridMultilevel"/>
    <w:tmpl w:val="ADD2C274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3" w15:restartNumberingAfterBreak="0">
    <w:nsid w:val="589B0335"/>
    <w:multiLevelType w:val="hybridMultilevel"/>
    <w:tmpl w:val="839EABFA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B92DAB"/>
    <w:multiLevelType w:val="multilevel"/>
    <w:tmpl w:val="74C658A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64E87562"/>
    <w:multiLevelType w:val="hybridMultilevel"/>
    <w:tmpl w:val="F0D6FDA0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6" w15:restartNumberingAfterBreak="0">
    <w:nsid w:val="65FE0CA1"/>
    <w:multiLevelType w:val="hybridMultilevel"/>
    <w:tmpl w:val="8062AFC6"/>
    <w:lvl w:ilvl="0" w:tplc="25046190">
      <w:numFmt w:val="bullet"/>
      <w:lvlText w:val="‒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63832CD"/>
    <w:multiLevelType w:val="hybridMultilevel"/>
    <w:tmpl w:val="4E48A8A8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8" w15:restartNumberingAfterBreak="0">
    <w:nsid w:val="66DB1C0B"/>
    <w:multiLevelType w:val="hybridMultilevel"/>
    <w:tmpl w:val="EF3214BE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9" w15:restartNumberingAfterBreak="0">
    <w:nsid w:val="6ABF6C65"/>
    <w:multiLevelType w:val="hybridMultilevel"/>
    <w:tmpl w:val="704C973C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0" w15:restartNumberingAfterBreak="0">
    <w:nsid w:val="6D5826C1"/>
    <w:multiLevelType w:val="hybridMultilevel"/>
    <w:tmpl w:val="E1BA394A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1" w15:restartNumberingAfterBreak="0">
    <w:nsid w:val="6FA42C46"/>
    <w:multiLevelType w:val="hybridMultilevel"/>
    <w:tmpl w:val="8328FBAC"/>
    <w:lvl w:ilvl="0" w:tplc="7458E3F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49D264F8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2" w15:restartNumberingAfterBreak="0">
    <w:nsid w:val="72697137"/>
    <w:multiLevelType w:val="hybridMultilevel"/>
    <w:tmpl w:val="35CC48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AC77A8"/>
    <w:multiLevelType w:val="hybridMultilevel"/>
    <w:tmpl w:val="D7C2B8A6"/>
    <w:lvl w:ilvl="0" w:tplc="51DE475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4" w15:restartNumberingAfterBreak="0">
    <w:nsid w:val="767110FE"/>
    <w:multiLevelType w:val="hybridMultilevel"/>
    <w:tmpl w:val="4D10CAA0"/>
    <w:lvl w:ilvl="0" w:tplc="4754D61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5" w15:restartNumberingAfterBreak="0">
    <w:nsid w:val="784533E1"/>
    <w:multiLevelType w:val="hybridMultilevel"/>
    <w:tmpl w:val="A0BCE778"/>
    <w:lvl w:ilvl="0" w:tplc="8456482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0A2218"/>
    <w:multiLevelType w:val="hybridMultilevel"/>
    <w:tmpl w:val="6372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4757172">
    <w:abstractNumId w:val="29"/>
  </w:num>
  <w:num w:numId="2" w16cid:durableId="1021006554">
    <w:abstractNumId w:val="28"/>
  </w:num>
  <w:num w:numId="3" w16cid:durableId="1031803160">
    <w:abstractNumId w:val="25"/>
  </w:num>
  <w:num w:numId="4" w16cid:durableId="1575970719">
    <w:abstractNumId w:val="20"/>
  </w:num>
  <w:num w:numId="5" w16cid:durableId="1495611667">
    <w:abstractNumId w:val="26"/>
  </w:num>
  <w:num w:numId="6" w16cid:durableId="1720396385">
    <w:abstractNumId w:val="6"/>
  </w:num>
  <w:num w:numId="7" w16cid:durableId="1288776445">
    <w:abstractNumId w:val="32"/>
  </w:num>
  <w:num w:numId="8" w16cid:durableId="534850599">
    <w:abstractNumId w:val="9"/>
  </w:num>
  <w:num w:numId="9" w16cid:durableId="894850199">
    <w:abstractNumId w:val="22"/>
  </w:num>
  <w:num w:numId="10" w16cid:durableId="1690912051">
    <w:abstractNumId w:val="39"/>
  </w:num>
  <w:num w:numId="11" w16cid:durableId="247859136">
    <w:abstractNumId w:val="21"/>
  </w:num>
  <w:num w:numId="12" w16cid:durableId="1812138029">
    <w:abstractNumId w:val="31"/>
  </w:num>
  <w:num w:numId="13" w16cid:durableId="98108736">
    <w:abstractNumId w:val="38"/>
  </w:num>
  <w:num w:numId="14" w16cid:durableId="17196735">
    <w:abstractNumId w:val="13"/>
  </w:num>
  <w:num w:numId="15" w16cid:durableId="534005599">
    <w:abstractNumId w:val="15"/>
  </w:num>
  <w:num w:numId="16" w16cid:durableId="729573365">
    <w:abstractNumId w:val="44"/>
  </w:num>
  <w:num w:numId="17" w16cid:durableId="446317911">
    <w:abstractNumId w:val="10"/>
  </w:num>
  <w:num w:numId="18" w16cid:durableId="839924514">
    <w:abstractNumId w:val="40"/>
  </w:num>
  <w:num w:numId="19" w16cid:durableId="992756810">
    <w:abstractNumId w:val="27"/>
  </w:num>
  <w:num w:numId="20" w16cid:durableId="1933583525">
    <w:abstractNumId w:val="18"/>
  </w:num>
  <w:num w:numId="21" w16cid:durableId="1962880344">
    <w:abstractNumId w:val="17"/>
  </w:num>
  <w:num w:numId="22" w16cid:durableId="32536361">
    <w:abstractNumId w:val="24"/>
  </w:num>
  <w:num w:numId="23" w16cid:durableId="140314365">
    <w:abstractNumId w:val="12"/>
  </w:num>
  <w:num w:numId="24" w16cid:durableId="1124537996">
    <w:abstractNumId w:val="16"/>
  </w:num>
  <w:num w:numId="25" w16cid:durableId="1915161756">
    <w:abstractNumId w:val="35"/>
  </w:num>
  <w:num w:numId="26" w16cid:durableId="538082520">
    <w:abstractNumId w:val="41"/>
  </w:num>
  <w:num w:numId="27" w16cid:durableId="1215121022">
    <w:abstractNumId w:val="1"/>
  </w:num>
  <w:num w:numId="28" w16cid:durableId="1863012224">
    <w:abstractNumId w:val="5"/>
  </w:num>
  <w:num w:numId="29" w16cid:durableId="90513269">
    <w:abstractNumId w:val="37"/>
  </w:num>
  <w:num w:numId="30" w16cid:durableId="938567213">
    <w:abstractNumId w:val="43"/>
  </w:num>
  <w:num w:numId="31" w16cid:durableId="219291295">
    <w:abstractNumId w:val="7"/>
  </w:num>
  <w:num w:numId="32" w16cid:durableId="1310281071">
    <w:abstractNumId w:val="19"/>
  </w:num>
  <w:num w:numId="33" w16cid:durableId="599026977">
    <w:abstractNumId w:val="45"/>
  </w:num>
  <w:num w:numId="34" w16cid:durableId="2075538773">
    <w:abstractNumId w:val="4"/>
  </w:num>
  <w:num w:numId="35" w16cid:durableId="1388606911">
    <w:abstractNumId w:val="36"/>
  </w:num>
  <w:num w:numId="36" w16cid:durableId="1078595866">
    <w:abstractNumId w:val="33"/>
  </w:num>
  <w:num w:numId="37" w16cid:durableId="1385132873">
    <w:abstractNumId w:val="30"/>
  </w:num>
  <w:num w:numId="38" w16cid:durableId="1706951178">
    <w:abstractNumId w:val="3"/>
  </w:num>
  <w:num w:numId="39" w16cid:durableId="1611544254">
    <w:abstractNumId w:val="23"/>
  </w:num>
  <w:num w:numId="40" w16cid:durableId="1607955177">
    <w:abstractNumId w:val="2"/>
  </w:num>
  <w:num w:numId="41" w16cid:durableId="730469559">
    <w:abstractNumId w:val="0"/>
  </w:num>
  <w:num w:numId="42" w16cid:durableId="200872470">
    <w:abstractNumId w:val="46"/>
  </w:num>
  <w:num w:numId="43" w16cid:durableId="216861502">
    <w:abstractNumId w:val="8"/>
  </w:num>
  <w:num w:numId="44" w16cid:durableId="991373573">
    <w:abstractNumId w:val="11"/>
  </w:num>
  <w:num w:numId="45" w16cid:durableId="176817165">
    <w:abstractNumId w:val="14"/>
  </w:num>
  <w:num w:numId="46" w16cid:durableId="1530679119">
    <w:abstractNumId w:val="42"/>
  </w:num>
  <w:num w:numId="47" w16cid:durableId="872966112">
    <w:abstractNumId w:val="34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41 Martin41">
    <w15:presenceInfo w15:providerId="AD" w15:userId="S::Martin41@office-365.fun::e82d79cf-efff-4343-b672-0f1f61662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proofState w:spelling="clean" w:grammar="clean"/>
  <w:trackRevisions/>
  <w:defaultTabStop w:val="794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52"/>
    <w:rsid w:val="000001BC"/>
    <w:rsid w:val="000003C3"/>
    <w:rsid w:val="00000A77"/>
    <w:rsid w:val="00000E26"/>
    <w:rsid w:val="00000FD9"/>
    <w:rsid w:val="00001D09"/>
    <w:rsid w:val="00001F4D"/>
    <w:rsid w:val="00002328"/>
    <w:rsid w:val="000026C0"/>
    <w:rsid w:val="00003212"/>
    <w:rsid w:val="00003B61"/>
    <w:rsid w:val="00003BDB"/>
    <w:rsid w:val="00003DDE"/>
    <w:rsid w:val="000046F0"/>
    <w:rsid w:val="00004D10"/>
    <w:rsid w:val="00004F66"/>
    <w:rsid w:val="00005162"/>
    <w:rsid w:val="0000521C"/>
    <w:rsid w:val="00005C58"/>
    <w:rsid w:val="000060E3"/>
    <w:rsid w:val="0000625E"/>
    <w:rsid w:val="0000633B"/>
    <w:rsid w:val="0000647E"/>
    <w:rsid w:val="00006668"/>
    <w:rsid w:val="00006B56"/>
    <w:rsid w:val="00006C66"/>
    <w:rsid w:val="000070BF"/>
    <w:rsid w:val="00007502"/>
    <w:rsid w:val="00007AC7"/>
    <w:rsid w:val="00007BF9"/>
    <w:rsid w:val="00007DB5"/>
    <w:rsid w:val="00010290"/>
    <w:rsid w:val="00010B19"/>
    <w:rsid w:val="00010B80"/>
    <w:rsid w:val="00010BAD"/>
    <w:rsid w:val="00010E65"/>
    <w:rsid w:val="000118E1"/>
    <w:rsid w:val="00012624"/>
    <w:rsid w:val="00012692"/>
    <w:rsid w:val="00012A0C"/>
    <w:rsid w:val="0001384F"/>
    <w:rsid w:val="00013DEA"/>
    <w:rsid w:val="00014F8B"/>
    <w:rsid w:val="00015211"/>
    <w:rsid w:val="00015737"/>
    <w:rsid w:val="00015B54"/>
    <w:rsid w:val="00016399"/>
    <w:rsid w:val="000165A2"/>
    <w:rsid w:val="00017078"/>
    <w:rsid w:val="00017930"/>
    <w:rsid w:val="00017AF6"/>
    <w:rsid w:val="000200B7"/>
    <w:rsid w:val="00020345"/>
    <w:rsid w:val="00020400"/>
    <w:rsid w:val="00020C5C"/>
    <w:rsid w:val="00020D85"/>
    <w:rsid w:val="00020F8D"/>
    <w:rsid w:val="00021461"/>
    <w:rsid w:val="00021D5C"/>
    <w:rsid w:val="0002201F"/>
    <w:rsid w:val="000222C0"/>
    <w:rsid w:val="0002247F"/>
    <w:rsid w:val="000226A6"/>
    <w:rsid w:val="00023231"/>
    <w:rsid w:val="00023298"/>
    <w:rsid w:val="000234E3"/>
    <w:rsid w:val="000235E7"/>
    <w:rsid w:val="00023AC5"/>
    <w:rsid w:val="00023BE7"/>
    <w:rsid w:val="00023CC3"/>
    <w:rsid w:val="00023FB5"/>
    <w:rsid w:val="00024211"/>
    <w:rsid w:val="00024575"/>
    <w:rsid w:val="000254B3"/>
    <w:rsid w:val="00025777"/>
    <w:rsid w:val="00026AA1"/>
    <w:rsid w:val="00026B2E"/>
    <w:rsid w:val="000270C6"/>
    <w:rsid w:val="00027470"/>
    <w:rsid w:val="000278F5"/>
    <w:rsid w:val="00027BE1"/>
    <w:rsid w:val="0003063C"/>
    <w:rsid w:val="000309EC"/>
    <w:rsid w:val="00030C3F"/>
    <w:rsid w:val="00031B0F"/>
    <w:rsid w:val="000322A3"/>
    <w:rsid w:val="000329EB"/>
    <w:rsid w:val="00032D59"/>
    <w:rsid w:val="0003329C"/>
    <w:rsid w:val="0003332A"/>
    <w:rsid w:val="00033389"/>
    <w:rsid w:val="00034298"/>
    <w:rsid w:val="00034907"/>
    <w:rsid w:val="00034E8A"/>
    <w:rsid w:val="0003523C"/>
    <w:rsid w:val="000354E1"/>
    <w:rsid w:val="00036CD6"/>
    <w:rsid w:val="000371AA"/>
    <w:rsid w:val="00040874"/>
    <w:rsid w:val="000412CD"/>
    <w:rsid w:val="00041659"/>
    <w:rsid w:val="000417EA"/>
    <w:rsid w:val="0004192D"/>
    <w:rsid w:val="000419FD"/>
    <w:rsid w:val="00041B90"/>
    <w:rsid w:val="00042271"/>
    <w:rsid w:val="00042617"/>
    <w:rsid w:val="00042619"/>
    <w:rsid w:val="00042649"/>
    <w:rsid w:val="00042A78"/>
    <w:rsid w:val="00042DE3"/>
    <w:rsid w:val="0004316D"/>
    <w:rsid w:val="00043985"/>
    <w:rsid w:val="000443C2"/>
    <w:rsid w:val="000449F8"/>
    <w:rsid w:val="00044AD6"/>
    <w:rsid w:val="00045A2F"/>
    <w:rsid w:val="0004609F"/>
    <w:rsid w:val="00046203"/>
    <w:rsid w:val="00046646"/>
    <w:rsid w:val="00047362"/>
    <w:rsid w:val="0004737C"/>
    <w:rsid w:val="00047771"/>
    <w:rsid w:val="000477E9"/>
    <w:rsid w:val="00047830"/>
    <w:rsid w:val="0005097D"/>
    <w:rsid w:val="000517A6"/>
    <w:rsid w:val="000523B2"/>
    <w:rsid w:val="000525CC"/>
    <w:rsid w:val="00052602"/>
    <w:rsid w:val="00053447"/>
    <w:rsid w:val="00053904"/>
    <w:rsid w:val="00053952"/>
    <w:rsid w:val="000539E0"/>
    <w:rsid w:val="00053B33"/>
    <w:rsid w:val="00053BA1"/>
    <w:rsid w:val="00053DBF"/>
    <w:rsid w:val="00054955"/>
    <w:rsid w:val="00054DDC"/>
    <w:rsid w:val="00055522"/>
    <w:rsid w:val="000556EC"/>
    <w:rsid w:val="000556F1"/>
    <w:rsid w:val="000564AD"/>
    <w:rsid w:val="00056902"/>
    <w:rsid w:val="000570BD"/>
    <w:rsid w:val="00057119"/>
    <w:rsid w:val="00057B51"/>
    <w:rsid w:val="00057FFC"/>
    <w:rsid w:val="0006047D"/>
    <w:rsid w:val="000605D0"/>
    <w:rsid w:val="000606BB"/>
    <w:rsid w:val="00060A14"/>
    <w:rsid w:val="00060B61"/>
    <w:rsid w:val="0006168F"/>
    <w:rsid w:val="000620CB"/>
    <w:rsid w:val="00062817"/>
    <w:rsid w:val="0006288F"/>
    <w:rsid w:val="000638A7"/>
    <w:rsid w:val="00063E71"/>
    <w:rsid w:val="000645C8"/>
    <w:rsid w:val="000655AD"/>
    <w:rsid w:val="00065754"/>
    <w:rsid w:val="00065AD4"/>
    <w:rsid w:val="00065D71"/>
    <w:rsid w:val="00065F35"/>
    <w:rsid w:val="000661AA"/>
    <w:rsid w:val="00066569"/>
    <w:rsid w:val="00066723"/>
    <w:rsid w:val="00066934"/>
    <w:rsid w:val="00066943"/>
    <w:rsid w:val="00066D76"/>
    <w:rsid w:val="0006721E"/>
    <w:rsid w:val="000672DC"/>
    <w:rsid w:val="0006735C"/>
    <w:rsid w:val="000674BC"/>
    <w:rsid w:val="000702DF"/>
    <w:rsid w:val="0007138D"/>
    <w:rsid w:val="00071723"/>
    <w:rsid w:val="00071AB4"/>
    <w:rsid w:val="00071BF9"/>
    <w:rsid w:val="00072038"/>
    <w:rsid w:val="00072308"/>
    <w:rsid w:val="00072BBD"/>
    <w:rsid w:val="00073BEB"/>
    <w:rsid w:val="0007461E"/>
    <w:rsid w:val="00074681"/>
    <w:rsid w:val="00074694"/>
    <w:rsid w:val="000749F4"/>
    <w:rsid w:val="00075015"/>
    <w:rsid w:val="000762B6"/>
    <w:rsid w:val="000767A6"/>
    <w:rsid w:val="0007736C"/>
    <w:rsid w:val="00077974"/>
    <w:rsid w:val="00077A25"/>
    <w:rsid w:val="00080374"/>
    <w:rsid w:val="0008058E"/>
    <w:rsid w:val="000807C4"/>
    <w:rsid w:val="00080BDF"/>
    <w:rsid w:val="00080D50"/>
    <w:rsid w:val="00080E32"/>
    <w:rsid w:val="00080F0D"/>
    <w:rsid w:val="000811CD"/>
    <w:rsid w:val="00081A0D"/>
    <w:rsid w:val="00081F59"/>
    <w:rsid w:val="00082814"/>
    <w:rsid w:val="00082887"/>
    <w:rsid w:val="00083807"/>
    <w:rsid w:val="00083E1F"/>
    <w:rsid w:val="000840CD"/>
    <w:rsid w:val="00084AB3"/>
    <w:rsid w:val="000856BB"/>
    <w:rsid w:val="00085BFE"/>
    <w:rsid w:val="00086199"/>
    <w:rsid w:val="000868E1"/>
    <w:rsid w:val="00087703"/>
    <w:rsid w:val="00087AF0"/>
    <w:rsid w:val="00090927"/>
    <w:rsid w:val="00090B20"/>
    <w:rsid w:val="0009166F"/>
    <w:rsid w:val="00091855"/>
    <w:rsid w:val="000919BD"/>
    <w:rsid w:val="000919C7"/>
    <w:rsid w:val="00091C6B"/>
    <w:rsid w:val="00092993"/>
    <w:rsid w:val="00092B27"/>
    <w:rsid w:val="00092FCA"/>
    <w:rsid w:val="0009306D"/>
    <w:rsid w:val="000935F2"/>
    <w:rsid w:val="00093877"/>
    <w:rsid w:val="00093910"/>
    <w:rsid w:val="00093955"/>
    <w:rsid w:val="000946F5"/>
    <w:rsid w:val="00094776"/>
    <w:rsid w:val="00094910"/>
    <w:rsid w:val="000949AA"/>
    <w:rsid w:val="00094A19"/>
    <w:rsid w:val="00095E7A"/>
    <w:rsid w:val="0009674A"/>
    <w:rsid w:val="00096EB8"/>
    <w:rsid w:val="0009722C"/>
    <w:rsid w:val="000976D5"/>
    <w:rsid w:val="00097953"/>
    <w:rsid w:val="000A02CE"/>
    <w:rsid w:val="000A08AB"/>
    <w:rsid w:val="000A16CE"/>
    <w:rsid w:val="000A24E6"/>
    <w:rsid w:val="000A25AD"/>
    <w:rsid w:val="000A2865"/>
    <w:rsid w:val="000A2925"/>
    <w:rsid w:val="000A2BDF"/>
    <w:rsid w:val="000A2D2F"/>
    <w:rsid w:val="000A32CE"/>
    <w:rsid w:val="000A35A1"/>
    <w:rsid w:val="000A3759"/>
    <w:rsid w:val="000A3AEF"/>
    <w:rsid w:val="000A3CCA"/>
    <w:rsid w:val="000A3F52"/>
    <w:rsid w:val="000A41AD"/>
    <w:rsid w:val="000A4ACC"/>
    <w:rsid w:val="000A4E4F"/>
    <w:rsid w:val="000A54ED"/>
    <w:rsid w:val="000A55C3"/>
    <w:rsid w:val="000A561B"/>
    <w:rsid w:val="000A668D"/>
    <w:rsid w:val="000A7997"/>
    <w:rsid w:val="000A79B9"/>
    <w:rsid w:val="000A7CF8"/>
    <w:rsid w:val="000B0884"/>
    <w:rsid w:val="000B0E10"/>
    <w:rsid w:val="000B1533"/>
    <w:rsid w:val="000B16A2"/>
    <w:rsid w:val="000B17FF"/>
    <w:rsid w:val="000B4EC1"/>
    <w:rsid w:val="000B4F0C"/>
    <w:rsid w:val="000B512E"/>
    <w:rsid w:val="000B5575"/>
    <w:rsid w:val="000B5899"/>
    <w:rsid w:val="000B59C3"/>
    <w:rsid w:val="000B5D13"/>
    <w:rsid w:val="000B620F"/>
    <w:rsid w:val="000B6456"/>
    <w:rsid w:val="000B6BDE"/>
    <w:rsid w:val="000B753A"/>
    <w:rsid w:val="000B756A"/>
    <w:rsid w:val="000B79C0"/>
    <w:rsid w:val="000B7A6A"/>
    <w:rsid w:val="000B7B78"/>
    <w:rsid w:val="000B7B95"/>
    <w:rsid w:val="000B7BCF"/>
    <w:rsid w:val="000B7D6F"/>
    <w:rsid w:val="000C0AC6"/>
    <w:rsid w:val="000C0CD6"/>
    <w:rsid w:val="000C0D1A"/>
    <w:rsid w:val="000C1284"/>
    <w:rsid w:val="000C13AC"/>
    <w:rsid w:val="000C1433"/>
    <w:rsid w:val="000C1589"/>
    <w:rsid w:val="000C1B47"/>
    <w:rsid w:val="000C1B84"/>
    <w:rsid w:val="000C2429"/>
    <w:rsid w:val="000C2A18"/>
    <w:rsid w:val="000C3122"/>
    <w:rsid w:val="000C3199"/>
    <w:rsid w:val="000C3560"/>
    <w:rsid w:val="000C3B5F"/>
    <w:rsid w:val="000C3D51"/>
    <w:rsid w:val="000C3DA1"/>
    <w:rsid w:val="000C3F6B"/>
    <w:rsid w:val="000C42DB"/>
    <w:rsid w:val="000C4424"/>
    <w:rsid w:val="000C4B17"/>
    <w:rsid w:val="000C5262"/>
    <w:rsid w:val="000C557A"/>
    <w:rsid w:val="000C598B"/>
    <w:rsid w:val="000C5A79"/>
    <w:rsid w:val="000C5F49"/>
    <w:rsid w:val="000C6496"/>
    <w:rsid w:val="000C664C"/>
    <w:rsid w:val="000C711C"/>
    <w:rsid w:val="000C7249"/>
    <w:rsid w:val="000C7728"/>
    <w:rsid w:val="000C7A24"/>
    <w:rsid w:val="000C7A8D"/>
    <w:rsid w:val="000C7F56"/>
    <w:rsid w:val="000D032B"/>
    <w:rsid w:val="000D07B5"/>
    <w:rsid w:val="000D0C27"/>
    <w:rsid w:val="000D2316"/>
    <w:rsid w:val="000D27FB"/>
    <w:rsid w:val="000D3DE6"/>
    <w:rsid w:val="000D4EB8"/>
    <w:rsid w:val="000D5175"/>
    <w:rsid w:val="000D55B0"/>
    <w:rsid w:val="000D58CB"/>
    <w:rsid w:val="000D5EF5"/>
    <w:rsid w:val="000D70D5"/>
    <w:rsid w:val="000D726E"/>
    <w:rsid w:val="000D73A0"/>
    <w:rsid w:val="000D77E6"/>
    <w:rsid w:val="000D7FB2"/>
    <w:rsid w:val="000E00BA"/>
    <w:rsid w:val="000E024A"/>
    <w:rsid w:val="000E03C7"/>
    <w:rsid w:val="000E0B1D"/>
    <w:rsid w:val="000E1012"/>
    <w:rsid w:val="000E38A1"/>
    <w:rsid w:val="000E3EEE"/>
    <w:rsid w:val="000E4168"/>
    <w:rsid w:val="000E45BD"/>
    <w:rsid w:val="000E4B0C"/>
    <w:rsid w:val="000E529F"/>
    <w:rsid w:val="000E55B6"/>
    <w:rsid w:val="000E56E0"/>
    <w:rsid w:val="000E5830"/>
    <w:rsid w:val="000E6024"/>
    <w:rsid w:val="000E647E"/>
    <w:rsid w:val="000E6A35"/>
    <w:rsid w:val="000E72F4"/>
    <w:rsid w:val="000E7619"/>
    <w:rsid w:val="000F050A"/>
    <w:rsid w:val="000F0D41"/>
    <w:rsid w:val="000F1340"/>
    <w:rsid w:val="000F15C4"/>
    <w:rsid w:val="000F1925"/>
    <w:rsid w:val="000F1F6F"/>
    <w:rsid w:val="000F2030"/>
    <w:rsid w:val="000F22B9"/>
    <w:rsid w:val="000F3869"/>
    <w:rsid w:val="000F3AAF"/>
    <w:rsid w:val="000F452B"/>
    <w:rsid w:val="000F47E5"/>
    <w:rsid w:val="000F4C54"/>
    <w:rsid w:val="000F6861"/>
    <w:rsid w:val="000F7D89"/>
    <w:rsid w:val="00100048"/>
    <w:rsid w:val="00100099"/>
    <w:rsid w:val="0010021F"/>
    <w:rsid w:val="0010024B"/>
    <w:rsid w:val="00100381"/>
    <w:rsid w:val="00101345"/>
    <w:rsid w:val="0010136D"/>
    <w:rsid w:val="00101662"/>
    <w:rsid w:val="001017B5"/>
    <w:rsid w:val="00101840"/>
    <w:rsid w:val="00101A38"/>
    <w:rsid w:val="00101AD3"/>
    <w:rsid w:val="00101F14"/>
    <w:rsid w:val="001021BD"/>
    <w:rsid w:val="0010255D"/>
    <w:rsid w:val="00102B5B"/>
    <w:rsid w:val="00105081"/>
    <w:rsid w:val="00105358"/>
    <w:rsid w:val="001053B6"/>
    <w:rsid w:val="0010644A"/>
    <w:rsid w:val="001064A8"/>
    <w:rsid w:val="00106778"/>
    <w:rsid w:val="00106BEF"/>
    <w:rsid w:val="00106CD7"/>
    <w:rsid w:val="00106FA7"/>
    <w:rsid w:val="00107928"/>
    <w:rsid w:val="00107A18"/>
    <w:rsid w:val="00107C52"/>
    <w:rsid w:val="001117DC"/>
    <w:rsid w:val="00111A6A"/>
    <w:rsid w:val="00111D19"/>
    <w:rsid w:val="0011200F"/>
    <w:rsid w:val="00112F48"/>
    <w:rsid w:val="001133F2"/>
    <w:rsid w:val="00114BB6"/>
    <w:rsid w:val="0011523B"/>
    <w:rsid w:val="0011585F"/>
    <w:rsid w:val="00115CA7"/>
    <w:rsid w:val="00115F55"/>
    <w:rsid w:val="00116CCE"/>
    <w:rsid w:val="00117152"/>
    <w:rsid w:val="001171A0"/>
    <w:rsid w:val="001171DB"/>
    <w:rsid w:val="00117CA9"/>
    <w:rsid w:val="001203CF"/>
    <w:rsid w:val="0012060B"/>
    <w:rsid w:val="0012099A"/>
    <w:rsid w:val="00120DCC"/>
    <w:rsid w:val="00120F8B"/>
    <w:rsid w:val="00121329"/>
    <w:rsid w:val="001214A3"/>
    <w:rsid w:val="00121A7A"/>
    <w:rsid w:val="00121E1E"/>
    <w:rsid w:val="00121F57"/>
    <w:rsid w:val="00122185"/>
    <w:rsid w:val="001223EA"/>
    <w:rsid w:val="0012242F"/>
    <w:rsid w:val="0012294A"/>
    <w:rsid w:val="00122C34"/>
    <w:rsid w:val="00123370"/>
    <w:rsid w:val="00123649"/>
    <w:rsid w:val="001238F5"/>
    <w:rsid w:val="00123C08"/>
    <w:rsid w:val="00123D87"/>
    <w:rsid w:val="00124082"/>
    <w:rsid w:val="00125507"/>
    <w:rsid w:val="00125773"/>
    <w:rsid w:val="0012592B"/>
    <w:rsid w:val="00125BBD"/>
    <w:rsid w:val="001263CB"/>
    <w:rsid w:val="001266DF"/>
    <w:rsid w:val="001271BC"/>
    <w:rsid w:val="001274A7"/>
    <w:rsid w:val="001274DC"/>
    <w:rsid w:val="00127630"/>
    <w:rsid w:val="001301E0"/>
    <w:rsid w:val="0013144B"/>
    <w:rsid w:val="001318A8"/>
    <w:rsid w:val="001325CB"/>
    <w:rsid w:val="00132C1C"/>
    <w:rsid w:val="00133394"/>
    <w:rsid w:val="001342E1"/>
    <w:rsid w:val="001354EF"/>
    <w:rsid w:val="00135FC6"/>
    <w:rsid w:val="00136278"/>
    <w:rsid w:val="001368AB"/>
    <w:rsid w:val="00136AF4"/>
    <w:rsid w:val="00136FE5"/>
    <w:rsid w:val="001370E7"/>
    <w:rsid w:val="00137533"/>
    <w:rsid w:val="001377BA"/>
    <w:rsid w:val="00137EEE"/>
    <w:rsid w:val="0014018C"/>
    <w:rsid w:val="00140889"/>
    <w:rsid w:val="00140B4B"/>
    <w:rsid w:val="00141C01"/>
    <w:rsid w:val="00142827"/>
    <w:rsid w:val="0014388E"/>
    <w:rsid w:val="001438A1"/>
    <w:rsid w:val="001443FD"/>
    <w:rsid w:val="001444C0"/>
    <w:rsid w:val="00144CF2"/>
    <w:rsid w:val="00145346"/>
    <w:rsid w:val="0014574D"/>
    <w:rsid w:val="00145B19"/>
    <w:rsid w:val="00146719"/>
    <w:rsid w:val="00146AC5"/>
    <w:rsid w:val="0014768E"/>
    <w:rsid w:val="001478FC"/>
    <w:rsid w:val="001500BD"/>
    <w:rsid w:val="00150170"/>
    <w:rsid w:val="0015024D"/>
    <w:rsid w:val="00150277"/>
    <w:rsid w:val="00150D8E"/>
    <w:rsid w:val="00150FE4"/>
    <w:rsid w:val="00151780"/>
    <w:rsid w:val="00151D55"/>
    <w:rsid w:val="00151D78"/>
    <w:rsid w:val="00152ACA"/>
    <w:rsid w:val="001531BA"/>
    <w:rsid w:val="0015328F"/>
    <w:rsid w:val="001534C7"/>
    <w:rsid w:val="00153CA0"/>
    <w:rsid w:val="00154CDE"/>
    <w:rsid w:val="0015571C"/>
    <w:rsid w:val="001558CF"/>
    <w:rsid w:val="00155E30"/>
    <w:rsid w:val="00156292"/>
    <w:rsid w:val="00156610"/>
    <w:rsid w:val="00156D22"/>
    <w:rsid w:val="00156D4C"/>
    <w:rsid w:val="0015755F"/>
    <w:rsid w:val="00160261"/>
    <w:rsid w:val="0016063B"/>
    <w:rsid w:val="00160A8F"/>
    <w:rsid w:val="00160ACF"/>
    <w:rsid w:val="0016146F"/>
    <w:rsid w:val="00161B65"/>
    <w:rsid w:val="00161C9F"/>
    <w:rsid w:val="00161F9D"/>
    <w:rsid w:val="00162825"/>
    <w:rsid w:val="00162A43"/>
    <w:rsid w:val="00162AC1"/>
    <w:rsid w:val="0016325E"/>
    <w:rsid w:val="00163C43"/>
    <w:rsid w:val="00163D40"/>
    <w:rsid w:val="00164134"/>
    <w:rsid w:val="0016450F"/>
    <w:rsid w:val="00164701"/>
    <w:rsid w:val="00164A4B"/>
    <w:rsid w:val="00164C1B"/>
    <w:rsid w:val="00164DB4"/>
    <w:rsid w:val="0016552E"/>
    <w:rsid w:val="001663F1"/>
    <w:rsid w:val="001665B8"/>
    <w:rsid w:val="00166ADF"/>
    <w:rsid w:val="0016733D"/>
    <w:rsid w:val="00167408"/>
    <w:rsid w:val="00167773"/>
    <w:rsid w:val="001700F4"/>
    <w:rsid w:val="0017181A"/>
    <w:rsid w:val="001729AA"/>
    <w:rsid w:val="00172F20"/>
    <w:rsid w:val="00172FF6"/>
    <w:rsid w:val="001732B8"/>
    <w:rsid w:val="00173B55"/>
    <w:rsid w:val="001740CA"/>
    <w:rsid w:val="0017433B"/>
    <w:rsid w:val="00174761"/>
    <w:rsid w:val="00174BEB"/>
    <w:rsid w:val="00174FE1"/>
    <w:rsid w:val="00175669"/>
    <w:rsid w:val="001759EE"/>
    <w:rsid w:val="00175B82"/>
    <w:rsid w:val="001765B4"/>
    <w:rsid w:val="0017666C"/>
    <w:rsid w:val="001779DC"/>
    <w:rsid w:val="00177B24"/>
    <w:rsid w:val="00177D17"/>
    <w:rsid w:val="00177E62"/>
    <w:rsid w:val="00181317"/>
    <w:rsid w:val="00182104"/>
    <w:rsid w:val="0018264D"/>
    <w:rsid w:val="001826AE"/>
    <w:rsid w:val="00182DA4"/>
    <w:rsid w:val="001835EF"/>
    <w:rsid w:val="001837AE"/>
    <w:rsid w:val="001837C7"/>
    <w:rsid w:val="001838A5"/>
    <w:rsid w:val="00183AB4"/>
    <w:rsid w:val="00184672"/>
    <w:rsid w:val="001847F4"/>
    <w:rsid w:val="001848CF"/>
    <w:rsid w:val="00186320"/>
    <w:rsid w:val="00186E40"/>
    <w:rsid w:val="00187314"/>
    <w:rsid w:val="001874E4"/>
    <w:rsid w:val="001900F7"/>
    <w:rsid w:val="001906AD"/>
    <w:rsid w:val="00191516"/>
    <w:rsid w:val="00191D60"/>
    <w:rsid w:val="001921AB"/>
    <w:rsid w:val="0019220F"/>
    <w:rsid w:val="0019254A"/>
    <w:rsid w:val="001925CE"/>
    <w:rsid w:val="00192A2C"/>
    <w:rsid w:val="00192B09"/>
    <w:rsid w:val="00193F10"/>
    <w:rsid w:val="00193F1E"/>
    <w:rsid w:val="00194448"/>
    <w:rsid w:val="00194521"/>
    <w:rsid w:val="0019499A"/>
    <w:rsid w:val="00195FF0"/>
    <w:rsid w:val="00196919"/>
    <w:rsid w:val="001975C3"/>
    <w:rsid w:val="00197657"/>
    <w:rsid w:val="001977ED"/>
    <w:rsid w:val="001977F8"/>
    <w:rsid w:val="001979B2"/>
    <w:rsid w:val="00197F39"/>
    <w:rsid w:val="001A1093"/>
    <w:rsid w:val="001A10D9"/>
    <w:rsid w:val="001A1363"/>
    <w:rsid w:val="001A14C4"/>
    <w:rsid w:val="001A152B"/>
    <w:rsid w:val="001A1587"/>
    <w:rsid w:val="001A23AD"/>
    <w:rsid w:val="001A2DC7"/>
    <w:rsid w:val="001A3645"/>
    <w:rsid w:val="001A3705"/>
    <w:rsid w:val="001A3D4C"/>
    <w:rsid w:val="001A4973"/>
    <w:rsid w:val="001A49EE"/>
    <w:rsid w:val="001A5110"/>
    <w:rsid w:val="001A5508"/>
    <w:rsid w:val="001A5812"/>
    <w:rsid w:val="001A625A"/>
    <w:rsid w:val="001A6C32"/>
    <w:rsid w:val="001A72E0"/>
    <w:rsid w:val="001A7419"/>
    <w:rsid w:val="001B04C8"/>
    <w:rsid w:val="001B18A6"/>
    <w:rsid w:val="001B1986"/>
    <w:rsid w:val="001B1C73"/>
    <w:rsid w:val="001B2D68"/>
    <w:rsid w:val="001B332B"/>
    <w:rsid w:val="001B340C"/>
    <w:rsid w:val="001B3661"/>
    <w:rsid w:val="001B3711"/>
    <w:rsid w:val="001B3AFB"/>
    <w:rsid w:val="001B5489"/>
    <w:rsid w:val="001B57B2"/>
    <w:rsid w:val="001B5A64"/>
    <w:rsid w:val="001B5E79"/>
    <w:rsid w:val="001B65D6"/>
    <w:rsid w:val="001B6780"/>
    <w:rsid w:val="001B7105"/>
    <w:rsid w:val="001B7371"/>
    <w:rsid w:val="001B745A"/>
    <w:rsid w:val="001B7CA3"/>
    <w:rsid w:val="001B7DD2"/>
    <w:rsid w:val="001C00DA"/>
    <w:rsid w:val="001C076E"/>
    <w:rsid w:val="001C207B"/>
    <w:rsid w:val="001C248C"/>
    <w:rsid w:val="001C29D1"/>
    <w:rsid w:val="001C3AD2"/>
    <w:rsid w:val="001C3D63"/>
    <w:rsid w:val="001C3EDB"/>
    <w:rsid w:val="001C51E7"/>
    <w:rsid w:val="001C6028"/>
    <w:rsid w:val="001C6098"/>
    <w:rsid w:val="001C616A"/>
    <w:rsid w:val="001C68BE"/>
    <w:rsid w:val="001C7676"/>
    <w:rsid w:val="001C7688"/>
    <w:rsid w:val="001C7896"/>
    <w:rsid w:val="001C7DCA"/>
    <w:rsid w:val="001D1658"/>
    <w:rsid w:val="001D1CDE"/>
    <w:rsid w:val="001D2420"/>
    <w:rsid w:val="001D2645"/>
    <w:rsid w:val="001D3DD3"/>
    <w:rsid w:val="001D464D"/>
    <w:rsid w:val="001D4C3C"/>
    <w:rsid w:val="001D52E8"/>
    <w:rsid w:val="001D566F"/>
    <w:rsid w:val="001D6F33"/>
    <w:rsid w:val="001D7018"/>
    <w:rsid w:val="001E0174"/>
    <w:rsid w:val="001E062A"/>
    <w:rsid w:val="001E07C9"/>
    <w:rsid w:val="001E0923"/>
    <w:rsid w:val="001E0B0F"/>
    <w:rsid w:val="001E0E86"/>
    <w:rsid w:val="001E1121"/>
    <w:rsid w:val="001E1180"/>
    <w:rsid w:val="001E11E9"/>
    <w:rsid w:val="001E126A"/>
    <w:rsid w:val="001E1AF5"/>
    <w:rsid w:val="001E1C1B"/>
    <w:rsid w:val="001E2111"/>
    <w:rsid w:val="001E228B"/>
    <w:rsid w:val="001E2DCA"/>
    <w:rsid w:val="001E2F58"/>
    <w:rsid w:val="001E3032"/>
    <w:rsid w:val="001E3BDF"/>
    <w:rsid w:val="001E3C18"/>
    <w:rsid w:val="001E4143"/>
    <w:rsid w:val="001E4607"/>
    <w:rsid w:val="001E4AA1"/>
    <w:rsid w:val="001E4C58"/>
    <w:rsid w:val="001E4FEF"/>
    <w:rsid w:val="001E5A9B"/>
    <w:rsid w:val="001E676B"/>
    <w:rsid w:val="001E6C48"/>
    <w:rsid w:val="001E71FE"/>
    <w:rsid w:val="001E7885"/>
    <w:rsid w:val="001E7BD7"/>
    <w:rsid w:val="001E7D27"/>
    <w:rsid w:val="001E7FED"/>
    <w:rsid w:val="001F0097"/>
    <w:rsid w:val="001F0334"/>
    <w:rsid w:val="001F099C"/>
    <w:rsid w:val="001F0B67"/>
    <w:rsid w:val="001F1139"/>
    <w:rsid w:val="001F121B"/>
    <w:rsid w:val="001F15A8"/>
    <w:rsid w:val="001F1697"/>
    <w:rsid w:val="001F1D48"/>
    <w:rsid w:val="001F1EFC"/>
    <w:rsid w:val="001F212D"/>
    <w:rsid w:val="001F26DB"/>
    <w:rsid w:val="001F2D40"/>
    <w:rsid w:val="001F2F3D"/>
    <w:rsid w:val="001F2F51"/>
    <w:rsid w:val="001F3338"/>
    <w:rsid w:val="001F36A6"/>
    <w:rsid w:val="001F43C5"/>
    <w:rsid w:val="001F4741"/>
    <w:rsid w:val="001F59B9"/>
    <w:rsid w:val="001F5B73"/>
    <w:rsid w:val="001F5D4F"/>
    <w:rsid w:val="001F6314"/>
    <w:rsid w:val="001F6631"/>
    <w:rsid w:val="001F7278"/>
    <w:rsid w:val="001F7EFB"/>
    <w:rsid w:val="002003DD"/>
    <w:rsid w:val="002004F8"/>
    <w:rsid w:val="002006B3"/>
    <w:rsid w:val="002019B7"/>
    <w:rsid w:val="00201F7D"/>
    <w:rsid w:val="00202611"/>
    <w:rsid w:val="00202949"/>
    <w:rsid w:val="00202A0B"/>
    <w:rsid w:val="00203962"/>
    <w:rsid w:val="00206541"/>
    <w:rsid w:val="002065BE"/>
    <w:rsid w:val="00206A5E"/>
    <w:rsid w:val="00206B45"/>
    <w:rsid w:val="00206EBC"/>
    <w:rsid w:val="002071B9"/>
    <w:rsid w:val="00207232"/>
    <w:rsid w:val="00207BEE"/>
    <w:rsid w:val="00207EDD"/>
    <w:rsid w:val="0021025B"/>
    <w:rsid w:val="0021050B"/>
    <w:rsid w:val="002109AA"/>
    <w:rsid w:val="00210A63"/>
    <w:rsid w:val="00210B36"/>
    <w:rsid w:val="00212868"/>
    <w:rsid w:val="00212A16"/>
    <w:rsid w:val="00213EAA"/>
    <w:rsid w:val="00214240"/>
    <w:rsid w:val="00214AA3"/>
    <w:rsid w:val="00214F2D"/>
    <w:rsid w:val="00214F53"/>
    <w:rsid w:val="00215FC7"/>
    <w:rsid w:val="0021602C"/>
    <w:rsid w:val="002169E1"/>
    <w:rsid w:val="00216DC7"/>
    <w:rsid w:val="00217158"/>
    <w:rsid w:val="00217193"/>
    <w:rsid w:val="002174E9"/>
    <w:rsid w:val="002179FC"/>
    <w:rsid w:val="00217C92"/>
    <w:rsid w:val="00220503"/>
    <w:rsid w:val="00220571"/>
    <w:rsid w:val="00220A99"/>
    <w:rsid w:val="00220B5D"/>
    <w:rsid w:val="00220DD2"/>
    <w:rsid w:val="00220DE2"/>
    <w:rsid w:val="00222AE6"/>
    <w:rsid w:val="00222B3F"/>
    <w:rsid w:val="00222CFB"/>
    <w:rsid w:val="00223227"/>
    <w:rsid w:val="0022364B"/>
    <w:rsid w:val="00223D4E"/>
    <w:rsid w:val="00223E2A"/>
    <w:rsid w:val="0022432A"/>
    <w:rsid w:val="0022455A"/>
    <w:rsid w:val="002254E2"/>
    <w:rsid w:val="00225949"/>
    <w:rsid w:val="00226304"/>
    <w:rsid w:val="002276EE"/>
    <w:rsid w:val="00227744"/>
    <w:rsid w:val="0022794F"/>
    <w:rsid w:val="00227A79"/>
    <w:rsid w:val="00230318"/>
    <w:rsid w:val="00230392"/>
    <w:rsid w:val="00230860"/>
    <w:rsid w:val="00230A99"/>
    <w:rsid w:val="00230D43"/>
    <w:rsid w:val="0023126C"/>
    <w:rsid w:val="002313CE"/>
    <w:rsid w:val="00231A81"/>
    <w:rsid w:val="00231DA1"/>
    <w:rsid w:val="002331DC"/>
    <w:rsid w:val="002332C9"/>
    <w:rsid w:val="002338A1"/>
    <w:rsid w:val="0023435C"/>
    <w:rsid w:val="00234AE8"/>
    <w:rsid w:val="00234FBF"/>
    <w:rsid w:val="002352B5"/>
    <w:rsid w:val="002352FD"/>
    <w:rsid w:val="002354AC"/>
    <w:rsid w:val="002354E8"/>
    <w:rsid w:val="00235E0E"/>
    <w:rsid w:val="002362D0"/>
    <w:rsid w:val="0023656C"/>
    <w:rsid w:val="0023678D"/>
    <w:rsid w:val="00236ADD"/>
    <w:rsid w:val="00236EA7"/>
    <w:rsid w:val="00236F80"/>
    <w:rsid w:val="0023766D"/>
    <w:rsid w:val="002376C1"/>
    <w:rsid w:val="00237C89"/>
    <w:rsid w:val="00237CCD"/>
    <w:rsid w:val="00237D08"/>
    <w:rsid w:val="00237F4B"/>
    <w:rsid w:val="00240104"/>
    <w:rsid w:val="002402FD"/>
    <w:rsid w:val="002406CC"/>
    <w:rsid w:val="00240876"/>
    <w:rsid w:val="0024100A"/>
    <w:rsid w:val="00241F7A"/>
    <w:rsid w:val="002426F8"/>
    <w:rsid w:val="00242B98"/>
    <w:rsid w:val="00242F86"/>
    <w:rsid w:val="00243900"/>
    <w:rsid w:val="00243CE2"/>
    <w:rsid w:val="00243EDB"/>
    <w:rsid w:val="00244028"/>
    <w:rsid w:val="00244D97"/>
    <w:rsid w:val="00244EF9"/>
    <w:rsid w:val="00244FC4"/>
    <w:rsid w:val="0024570A"/>
    <w:rsid w:val="00245A86"/>
    <w:rsid w:val="0024639C"/>
    <w:rsid w:val="00246730"/>
    <w:rsid w:val="00247019"/>
    <w:rsid w:val="002470B6"/>
    <w:rsid w:val="0024721D"/>
    <w:rsid w:val="00247446"/>
    <w:rsid w:val="00247842"/>
    <w:rsid w:val="00247E6E"/>
    <w:rsid w:val="00247F41"/>
    <w:rsid w:val="0025016E"/>
    <w:rsid w:val="00250186"/>
    <w:rsid w:val="002501D2"/>
    <w:rsid w:val="0025094D"/>
    <w:rsid w:val="002514FB"/>
    <w:rsid w:val="00251D79"/>
    <w:rsid w:val="00252DD7"/>
    <w:rsid w:val="002533D0"/>
    <w:rsid w:val="00253EBE"/>
    <w:rsid w:val="002540F1"/>
    <w:rsid w:val="0025436F"/>
    <w:rsid w:val="002548F8"/>
    <w:rsid w:val="00256448"/>
    <w:rsid w:val="002570A5"/>
    <w:rsid w:val="0025735A"/>
    <w:rsid w:val="00260770"/>
    <w:rsid w:val="002609F8"/>
    <w:rsid w:val="00260D3A"/>
    <w:rsid w:val="00261119"/>
    <w:rsid w:val="00261186"/>
    <w:rsid w:val="0026157B"/>
    <w:rsid w:val="0026159E"/>
    <w:rsid w:val="00261724"/>
    <w:rsid w:val="00261C59"/>
    <w:rsid w:val="00261DAE"/>
    <w:rsid w:val="002620D8"/>
    <w:rsid w:val="002628FF"/>
    <w:rsid w:val="00262A46"/>
    <w:rsid w:val="002630F5"/>
    <w:rsid w:val="00263590"/>
    <w:rsid w:val="00263AB4"/>
    <w:rsid w:val="0026456F"/>
    <w:rsid w:val="002645AB"/>
    <w:rsid w:val="00264BA0"/>
    <w:rsid w:val="00264D84"/>
    <w:rsid w:val="00264EF5"/>
    <w:rsid w:val="002650A0"/>
    <w:rsid w:val="00265486"/>
    <w:rsid w:val="00265543"/>
    <w:rsid w:val="002659D2"/>
    <w:rsid w:val="00265E9C"/>
    <w:rsid w:val="002660CA"/>
    <w:rsid w:val="0026711C"/>
    <w:rsid w:val="0026774D"/>
    <w:rsid w:val="00270903"/>
    <w:rsid w:val="00271B82"/>
    <w:rsid w:val="002721CF"/>
    <w:rsid w:val="002740C9"/>
    <w:rsid w:val="0027422A"/>
    <w:rsid w:val="00275581"/>
    <w:rsid w:val="00275B85"/>
    <w:rsid w:val="00275D16"/>
    <w:rsid w:val="00275ED7"/>
    <w:rsid w:val="00276224"/>
    <w:rsid w:val="002767D3"/>
    <w:rsid w:val="002769FA"/>
    <w:rsid w:val="00277563"/>
    <w:rsid w:val="00277B0D"/>
    <w:rsid w:val="00281071"/>
    <w:rsid w:val="002811F7"/>
    <w:rsid w:val="00281878"/>
    <w:rsid w:val="0028232C"/>
    <w:rsid w:val="00282BF4"/>
    <w:rsid w:val="00282F4E"/>
    <w:rsid w:val="002830F0"/>
    <w:rsid w:val="0028334D"/>
    <w:rsid w:val="002833F0"/>
    <w:rsid w:val="00283C9B"/>
    <w:rsid w:val="00283EBC"/>
    <w:rsid w:val="0028424D"/>
    <w:rsid w:val="0028491B"/>
    <w:rsid w:val="00284DED"/>
    <w:rsid w:val="00284E76"/>
    <w:rsid w:val="00285E5A"/>
    <w:rsid w:val="00286015"/>
    <w:rsid w:val="002868CA"/>
    <w:rsid w:val="002868E8"/>
    <w:rsid w:val="00286979"/>
    <w:rsid w:val="002870B4"/>
    <w:rsid w:val="00287FEE"/>
    <w:rsid w:val="002909FB"/>
    <w:rsid w:val="00291640"/>
    <w:rsid w:val="00291807"/>
    <w:rsid w:val="00291B74"/>
    <w:rsid w:val="002924E1"/>
    <w:rsid w:val="002925AD"/>
    <w:rsid w:val="002935E1"/>
    <w:rsid w:val="00294140"/>
    <w:rsid w:val="0029487C"/>
    <w:rsid w:val="00294B18"/>
    <w:rsid w:val="00294B7E"/>
    <w:rsid w:val="00295298"/>
    <w:rsid w:val="0029546D"/>
    <w:rsid w:val="00295AB4"/>
    <w:rsid w:val="00295FA2"/>
    <w:rsid w:val="002969A0"/>
    <w:rsid w:val="00296E63"/>
    <w:rsid w:val="00296E7F"/>
    <w:rsid w:val="0029708B"/>
    <w:rsid w:val="002979AA"/>
    <w:rsid w:val="002A03E9"/>
    <w:rsid w:val="002A0545"/>
    <w:rsid w:val="002A0E76"/>
    <w:rsid w:val="002A0F2C"/>
    <w:rsid w:val="002A1501"/>
    <w:rsid w:val="002A1CFD"/>
    <w:rsid w:val="002A216B"/>
    <w:rsid w:val="002A273B"/>
    <w:rsid w:val="002A2A01"/>
    <w:rsid w:val="002A3151"/>
    <w:rsid w:val="002A3BCE"/>
    <w:rsid w:val="002A3CE8"/>
    <w:rsid w:val="002A3D92"/>
    <w:rsid w:val="002A3ED8"/>
    <w:rsid w:val="002A45B2"/>
    <w:rsid w:val="002A46EE"/>
    <w:rsid w:val="002A4C1E"/>
    <w:rsid w:val="002A4DB8"/>
    <w:rsid w:val="002A52DB"/>
    <w:rsid w:val="002A55BA"/>
    <w:rsid w:val="002A5C1E"/>
    <w:rsid w:val="002A5C6B"/>
    <w:rsid w:val="002A5EEF"/>
    <w:rsid w:val="002A60F5"/>
    <w:rsid w:val="002A6963"/>
    <w:rsid w:val="002A6B97"/>
    <w:rsid w:val="002A751D"/>
    <w:rsid w:val="002A7A41"/>
    <w:rsid w:val="002A7E2F"/>
    <w:rsid w:val="002B04D6"/>
    <w:rsid w:val="002B0C82"/>
    <w:rsid w:val="002B1EE6"/>
    <w:rsid w:val="002B2137"/>
    <w:rsid w:val="002B260D"/>
    <w:rsid w:val="002B2A44"/>
    <w:rsid w:val="002B2D1A"/>
    <w:rsid w:val="002B3914"/>
    <w:rsid w:val="002B423F"/>
    <w:rsid w:val="002B45AE"/>
    <w:rsid w:val="002B48A6"/>
    <w:rsid w:val="002B4E5E"/>
    <w:rsid w:val="002B57A6"/>
    <w:rsid w:val="002B5CD6"/>
    <w:rsid w:val="002B5EED"/>
    <w:rsid w:val="002B6EAD"/>
    <w:rsid w:val="002B7E5E"/>
    <w:rsid w:val="002C069C"/>
    <w:rsid w:val="002C0980"/>
    <w:rsid w:val="002C1080"/>
    <w:rsid w:val="002C1158"/>
    <w:rsid w:val="002C155E"/>
    <w:rsid w:val="002C1D0F"/>
    <w:rsid w:val="002C2DF0"/>
    <w:rsid w:val="002C3472"/>
    <w:rsid w:val="002C3862"/>
    <w:rsid w:val="002C3BC8"/>
    <w:rsid w:val="002C3DF6"/>
    <w:rsid w:val="002C53C5"/>
    <w:rsid w:val="002C5578"/>
    <w:rsid w:val="002C5C39"/>
    <w:rsid w:val="002C5C81"/>
    <w:rsid w:val="002D012D"/>
    <w:rsid w:val="002D0829"/>
    <w:rsid w:val="002D10B7"/>
    <w:rsid w:val="002D133C"/>
    <w:rsid w:val="002D1DBA"/>
    <w:rsid w:val="002D2A8C"/>
    <w:rsid w:val="002D3279"/>
    <w:rsid w:val="002D33C1"/>
    <w:rsid w:val="002D3510"/>
    <w:rsid w:val="002D3E61"/>
    <w:rsid w:val="002D3F14"/>
    <w:rsid w:val="002D40A3"/>
    <w:rsid w:val="002D4462"/>
    <w:rsid w:val="002D4675"/>
    <w:rsid w:val="002D4FE1"/>
    <w:rsid w:val="002D687C"/>
    <w:rsid w:val="002D6D4B"/>
    <w:rsid w:val="002D6E44"/>
    <w:rsid w:val="002D7096"/>
    <w:rsid w:val="002D721E"/>
    <w:rsid w:val="002D746F"/>
    <w:rsid w:val="002E0997"/>
    <w:rsid w:val="002E0CB1"/>
    <w:rsid w:val="002E159D"/>
    <w:rsid w:val="002E1FAA"/>
    <w:rsid w:val="002E2266"/>
    <w:rsid w:val="002E2555"/>
    <w:rsid w:val="002E2ABA"/>
    <w:rsid w:val="002E2BAA"/>
    <w:rsid w:val="002E3C06"/>
    <w:rsid w:val="002E3CDF"/>
    <w:rsid w:val="002E3D0C"/>
    <w:rsid w:val="002E3EEF"/>
    <w:rsid w:val="002E4082"/>
    <w:rsid w:val="002E436B"/>
    <w:rsid w:val="002E482F"/>
    <w:rsid w:val="002E4A50"/>
    <w:rsid w:val="002E4B08"/>
    <w:rsid w:val="002E4DC0"/>
    <w:rsid w:val="002E611F"/>
    <w:rsid w:val="002E6BFD"/>
    <w:rsid w:val="002E6E4E"/>
    <w:rsid w:val="002E6F75"/>
    <w:rsid w:val="002E6FEB"/>
    <w:rsid w:val="002E74C6"/>
    <w:rsid w:val="002E7C48"/>
    <w:rsid w:val="002F06AC"/>
    <w:rsid w:val="002F0AF2"/>
    <w:rsid w:val="002F117C"/>
    <w:rsid w:val="002F1EFA"/>
    <w:rsid w:val="002F2A84"/>
    <w:rsid w:val="002F3052"/>
    <w:rsid w:val="002F34E1"/>
    <w:rsid w:val="002F3832"/>
    <w:rsid w:val="002F3DBE"/>
    <w:rsid w:val="002F3E95"/>
    <w:rsid w:val="002F4B66"/>
    <w:rsid w:val="002F55C1"/>
    <w:rsid w:val="002F5DAC"/>
    <w:rsid w:val="002F5EFB"/>
    <w:rsid w:val="002F672D"/>
    <w:rsid w:val="002F718A"/>
    <w:rsid w:val="002F7720"/>
    <w:rsid w:val="002F7D6F"/>
    <w:rsid w:val="00300B16"/>
    <w:rsid w:val="00300C4C"/>
    <w:rsid w:val="00300C5A"/>
    <w:rsid w:val="003024AD"/>
    <w:rsid w:val="0030265E"/>
    <w:rsid w:val="0030299D"/>
    <w:rsid w:val="00302DFA"/>
    <w:rsid w:val="00303118"/>
    <w:rsid w:val="003032CD"/>
    <w:rsid w:val="00303503"/>
    <w:rsid w:val="00303E2B"/>
    <w:rsid w:val="003042AC"/>
    <w:rsid w:val="00304597"/>
    <w:rsid w:val="0030472C"/>
    <w:rsid w:val="00304D56"/>
    <w:rsid w:val="00304F26"/>
    <w:rsid w:val="0030510D"/>
    <w:rsid w:val="0030598E"/>
    <w:rsid w:val="00306000"/>
    <w:rsid w:val="003067D3"/>
    <w:rsid w:val="00306BE9"/>
    <w:rsid w:val="003070BB"/>
    <w:rsid w:val="003070DA"/>
    <w:rsid w:val="003070EB"/>
    <w:rsid w:val="003072C6"/>
    <w:rsid w:val="003073AE"/>
    <w:rsid w:val="00307660"/>
    <w:rsid w:val="00307A58"/>
    <w:rsid w:val="00307CDF"/>
    <w:rsid w:val="00310302"/>
    <w:rsid w:val="003105FA"/>
    <w:rsid w:val="00310607"/>
    <w:rsid w:val="003108A5"/>
    <w:rsid w:val="003116E9"/>
    <w:rsid w:val="003119DC"/>
    <w:rsid w:val="00311BD8"/>
    <w:rsid w:val="00312088"/>
    <w:rsid w:val="00313952"/>
    <w:rsid w:val="00314465"/>
    <w:rsid w:val="003147BA"/>
    <w:rsid w:val="00315385"/>
    <w:rsid w:val="00315698"/>
    <w:rsid w:val="003156A5"/>
    <w:rsid w:val="0031598C"/>
    <w:rsid w:val="00315C9E"/>
    <w:rsid w:val="003166E6"/>
    <w:rsid w:val="00316A7B"/>
    <w:rsid w:val="00316E6A"/>
    <w:rsid w:val="003175EA"/>
    <w:rsid w:val="00317E01"/>
    <w:rsid w:val="00320511"/>
    <w:rsid w:val="00320BBD"/>
    <w:rsid w:val="003210A7"/>
    <w:rsid w:val="00322E92"/>
    <w:rsid w:val="00323000"/>
    <w:rsid w:val="003233F8"/>
    <w:rsid w:val="003234CF"/>
    <w:rsid w:val="003248DA"/>
    <w:rsid w:val="00324BD4"/>
    <w:rsid w:val="003257CD"/>
    <w:rsid w:val="003257F2"/>
    <w:rsid w:val="00325A14"/>
    <w:rsid w:val="00326A29"/>
    <w:rsid w:val="00326FD3"/>
    <w:rsid w:val="00327739"/>
    <w:rsid w:val="00327A7F"/>
    <w:rsid w:val="00327E58"/>
    <w:rsid w:val="003300B9"/>
    <w:rsid w:val="0033078C"/>
    <w:rsid w:val="00330B77"/>
    <w:rsid w:val="00330BEF"/>
    <w:rsid w:val="00330CC7"/>
    <w:rsid w:val="003315AD"/>
    <w:rsid w:val="00331B94"/>
    <w:rsid w:val="0033315E"/>
    <w:rsid w:val="00334125"/>
    <w:rsid w:val="0033432F"/>
    <w:rsid w:val="00334AD0"/>
    <w:rsid w:val="00334DD2"/>
    <w:rsid w:val="00335570"/>
    <w:rsid w:val="00335981"/>
    <w:rsid w:val="00335A53"/>
    <w:rsid w:val="003366BE"/>
    <w:rsid w:val="00336AFA"/>
    <w:rsid w:val="00336FAD"/>
    <w:rsid w:val="00337044"/>
    <w:rsid w:val="003371FB"/>
    <w:rsid w:val="00337622"/>
    <w:rsid w:val="00337742"/>
    <w:rsid w:val="003379B5"/>
    <w:rsid w:val="00337E80"/>
    <w:rsid w:val="00340007"/>
    <w:rsid w:val="003401DB"/>
    <w:rsid w:val="00340887"/>
    <w:rsid w:val="00340C99"/>
    <w:rsid w:val="0034177F"/>
    <w:rsid w:val="003420E1"/>
    <w:rsid w:val="003424EC"/>
    <w:rsid w:val="0034317D"/>
    <w:rsid w:val="00343379"/>
    <w:rsid w:val="00344725"/>
    <w:rsid w:val="00344897"/>
    <w:rsid w:val="0034577A"/>
    <w:rsid w:val="003458DB"/>
    <w:rsid w:val="003463AC"/>
    <w:rsid w:val="0034650F"/>
    <w:rsid w:val="00346B10"/>
    <w:rsid w:val="003473A4"/>
    <w:rsid w:val="00347594"/>
    <w:rsid w:val="00347B72"/>
    <w:rsid w:val="00347C7C"/>
    <w:rsid w:val="0035096A"/>
    <w:rsid w:val="00350AF4"/>
    <w:rsid w:val="00350C12"/>
    <w:rsid w:val="00350D97"/>
    <w:rsid w:val="00351171"/>
    <w:rsid w:val="003512B5"/>
    <w:rsid w:val="003515B6"/>
    <w:rsid w:val="0035186D"/>
    <w:rsid w:val="00352017"/>
    <w:rsid w:val="003523FF"/>
    <w:rsid w:val="00352A87"/>
    <w:rsid w:val="00352B76"/>
    <w:rsid w:val="0035366B"/>
    <w:rsid w:val="00354277"/>
    <w:rsid w:val="0035471C"/>
    <w:rsid w:val="0035476E"/>
    <w:rsid w:val="003548C5"/>
    <w:rsid w:val="00354980"/>
    <w:rsid w:val="00355239"/>
    <w:rsid w:val="003554A2"/>
    <w:rsid w:val="00355610"/>
    <w:rsid w:val="0035580D"/>
    <w:rsid w:val="00355BA8"/>
    <w:rsid w:val="00355BB6"/>
    <w:rsid w:val="0035655E"/>
    <w:rsid w:val="003566DB"/>
    <w:rsid w:val="00357005"/>
    <w:rsid w:val="00357974"/>
    <w:rsid w:val="003600B5"/>
    <w:rsid w:val="0036018A"/>
    <w:rsid w:val="0036037D"/>
    <w:rsid w:val="0036093D"/>
    <w:rsid w:val="003609E0"/>
    <w:rsid w:val="0036174F"/>
    <w:rsid w:val="00361DCA"/>
    <w:rsid w:val="00361F36"/>
    <w:rsid w:val="00362649"/>
    <w:rsid w:val="00362735"/>
    <w:rsid w:val="003628B4"/>
    <w:rsid w:val="00362E04"/>
    <w:rsid w:val="003639D8"/>
    <w:rsid w:val="00363A98"/>
    <w:rsid w:val="00363CC4"/>
    <w:rsid w:val="003649C9"/>
    <w:rsid w:val="00364D12"/>
    <w:rsid w:val="00364D35"/>
    <w:rsid w:val="003654AA"/>
    <w:rsid w:val="00365833"/>
    <w:rsid w:val="00365F66"/>
    <w:rsid w:val="003662C7"/>
    <w:rsid w:val="003664BE"/>
    <w:rsid w:val="0036653C"/>
    <w:rsid w:val="00366607"/>
    <w:rsid w:val="0036672A"/>
    <w:rsid w:val="00366AAF"/>
    <w:rsid w:val="00366E67"/>
    <w:rsid w:val="00370C64"/>
    <w:rsid w:val="00371455"/>
    <w:rsid w:val="00371B03"/>
    <w:rsid w:val="00372590"/>
    <w:rsid w:val="0037295D"/>
    <w:rsid w:val="003729F5"/>
    <w:rsid w:val="00372EF5"/>
    <w:rsid w:val="003737FE"/>
    <w:rsid w:val="00373BFF"/>
    <w:rsid w:val="00375080"/>
    <w:rsid w:val="00375212"/>
    <w:rsid w:val="00375A09"/>
    <w:rsid w:val="00375E37"/>
    <w:rsid w:val="0037679E"/>
    <w:rsid w:val="003768F1"/>
    <w:rsid w:val="0037709C"/>
    <w:rsid w:val="00380229"/>
    <w:rsid w:val="00381681"/>
    <w:rsid w:val="00381728"/>
    <w:rsid w:val="00381C7F"/>
    <w:rsid w:val="00381C8A"/>
    <w:rsid w:val="0038227A"/>
    <w:rsid w:val="00382396"/>
    <w:rsid w:val="00382EA2"/>
    <w:rsid w:val="00383569"/>
    <w:rsid w:val="00383B3D"/>
    <w:rsid w:val="00383D86"/>
    <w:rsid w:val="003843EB"/>
    <w:rsid w:val="00385626"/>
    <w:rsid w:val="00385B75"/>
    <w:rsid w:val="00386619"/>
    <w:rsid w:val="00387002"/>
    <w:rsid w:val="00387137"/>
    <w:rsid w:val="00387D33"/>
    <w:rsid w:val="00387E77"/>
    <w:rsid w:val="003903F1"/>
    <w:rsid w:val="00390E1B"/>
    <w:rsid w:val="00391082"/>
    <w:rsid w:val="003910E8"/>
    <w:rsid w:val="00391260"/>
    <w:rsid w:val="0039240A"/>
    <w:rsid w:val="00392800"/>
    <w:rsid w:val="00393ED8"/>
    <w:rsid w:val="00394A4C"/>
    <w:rsid w:val="00394AC2"/>
    <w:rsid w:val="00394EBD"/>
    <w:rsid w:val="00395C83"/>
    <w:rsid w:val="0039669E"/>
    <w:rsid w:val="0039682D"/>
    <w:rsid w:val="003A1049"/>
    <w:rsid w:val="003A17CA"/>
    <w:rsid w:val="003A1C61"/>
    <w:rsid w:val="003A23C3"/>
    <w:rsid w:val="003A32DA"/>
    <w:rsid w:val="003A34D7"/>
    <w:rsid w:val="003A34F6"/>
    <w:rsid w:val="003A407E"/>
    <w:rsid w:val="003A4222"/>
    <w:rsid w:val="003A45C4"/>
    <w:rsid w:val="003A46C3"/>
    <w:rsid w:val="003A481F"/>
    <w:rsid w:val="003A482B"/>
    <w:rsid w:val="003A5C2C"/>
    <w:rsid w:val="003A67E3"/>
    <w:rsid w:val="003A76AB"/>
    <w:rsid w:val="003A7B1C"/>
    <w:rsid w:val="003A7F04"/>
    <w:rsid w:val="003B0088"/>
    <w:rsid w:val="003B0169"/>
    <w:rsid w:val="003B01F2"/>
    <w:rsid w:val="003B0317"/>
    <w:rsid w:val="003B0A22"/>
    <w:rsid w:val="003B0BB2"/>
    <w:rsid w:val="003B1345"/>
    <w:rsid w:val="003B1D4F"/>
    <w:rsid w:val="003B220B"/>
    <w:rsid w:val="003B2CD3"/>
    <w:rsid w:val="003B30FC"/>
    <w:rsid w:val="003B325E"/>
    <w:rsid w:val="003B4F4A"/>
    <w:rsid w:val="003B6721"/>
    <w:rsid w:val="003B75D9"/>
    <w:rsid w:val="003B76AB"/>
    <w:rsid w:val="003B778D"/>
    <w:rsid w:val="003B7C0B"/>
    <w:rsid w:val="003C19E7"/>
    <w:rsid w:val="003C1AFC"/>
    <w:rsid w:val="003C1E05"/>
    <w:rsid w:val="003C21D6"/>
    <w:rsid w:val="003C25D0"/>
    <w:rsid w:val="003C2DC3"/>
    <w:rsid w:val="003C34C3"/>
    <w:rsid w:val="003C376F"/>
    <w:rsid w:val="003C39D7"/>
    <w:rsid w:val="003C4143"/>
    <w:rsid w:val="003C4293"/>
    <w:rsid w:val="003C42C4"/>
    <w:rsid w:val="003C4D96"/>
    <w:rsid w:val="003C512A"/>
    <w:rsid w:val="003C512C"/>
    <w:rsid w:val="003C580A"/>
    <w:rsid w:val="003C58BE"/>
    <w:rsid w:val="003C5E74"/>
    <w:rsid w:val="003C609C"/>
    <w:rsid w:val="003C6B55"/>
    <w:rsid w:val="003C6E04"/>
    <w:rsid w:val="003C70BD"/>
    <w:rsid w:val="003C7195"/>
    <w:rsid w:val="003C729E"/>
    <w:rsid w:val="003C771A"/>
    <w:rsid w:val="003C77DD"/>
    <w:rsid w:val="003C7EF7"/>
    <w:rsid w:val="003D01C0"/>
    <w:rsid w:val="003D094F"/>
    <w:rsid w:val="003D0A0B"/>
    <w:rsid w:val="003D0A3C"/>
    <w:rsid w:val="003D0CD5"/>
    <w:rsid w:val="003D1A70"/>
    <w:rsid w:val="003D22D7"/>
    <w:rsid w:val="003D2351"/>
    <w:rsid w:val="003D3C4C"/>
    <w:rsid w:val="003D441F"/>
    <w:rsid w:val="003D459B"/>
    <w:rsid w:val="003D466B"/>
    <w:rsid w:val="003D5A04"/>
    <w:rsid w:val="003D5F35"/>
    <w:rsid w:val="003D60CD"/>
    <w:rsid w:val="003D649E"/>
    <w:rsid w:val="003D6E62"/>
    <w:rsid w:val="003D710A"/>
    <w:rsid w:val="003D7154"/>
    <w:rsid w:val="003D7211"/>
    <w:rsid w:val="003D7248"/>
    <w:rsid w:val="003D743B"/>
    <w:rsid w:val="003E0365"/>
    <w:rsid w:val="003E1372"/>
    <w:rsid w:val="003E1860"/>
    <w:rsid w:val="003E19BA"/>
    <w:rsid w:val="003E1BBA"/>
    <w:rsid w:val="003E1F63"/>
    <w:rsid w:val="003E21DC"/>
    <w:rsid w:val="003E3109"/>
    <w:rsid w:val="003E36A3"/>
    <w:rsid w:val="003E3993"/>
    <w:rsid w:val="003E5411"/>
    <w:rsid w:val="003E5660"/>
    <w:rsid w:val="003E59CD"/>
    <w:rsid w:val="003E5E66"/>
    <w:rsid w:val="003E6B1E"/>
    <w:rsid w:val="003E78E9"/>
    <w:rsid w:val="003F0428"/>
    <w:rsid w:val="003F0699"/>
    <w:rsid w:val="003F0CB2"/>
    <w:rsid w:val="003F1228"/>
    <w:rsid w:val="003F1645"/>
    <w:rsid w:val="003F249E"/>
    <w:rsid w:val="003F2E88"/>
    <w:rsid w:val="003F3D74"/>
    <w:rsid w:val="003F4009"/>
    <w:rsid w:val="003F4296"/>
    <w:rsid w:val="003F4463"/>
    <w:rsid w:val="003F4CF4"/>
    <w:rsid w:val="003F6EC2"/>
    <w:rsid w:val="003F7E0C"/>
    <w:rsid w:val="0040040A"/>
    <w:rsid w:val="0040188D"/>
    <w:rsid w:val="004026B8"/>
    <w:rsid w:val="0040283A"/>
    <w:rsid w:val="0040299C"/>
    <w:rsid w:val="00402E10"/>
    <w:rsid w:val="00402E69"/>
    <w:rsid w:val="00403486"/>
    <w:rsid w:val="00403F48"/>
    <w:rsid w:val="00404252"/>
    <w:rsid w:val="00405435"/>
    <w:rsid w:val="004062EA"/>
    <w:rsid w:val="00406617"/>
    <w:rsid w:val="004070E7"/>
    <w:rsid w:val="004074B4"/>
    <w:rsid w:val="00407582"/>
    <w:rsid w:val="00407BBB"/>
    <w:rsid w:val="0041041F"/>
    <w:rsid w:val="00411D4F"/>
    <w:rsid w:val="00412001"/>
    <w:rsid w:val="00412160"/>
    <w:rsid w:val="00412CB5"/>
    <w:rsid w:val="00412D55"/>
    <w:rsid w:val="00412F90"/>
    <w:rsid w:val="0041367D"/>
    <w:rsid w:val="00413B4F"/>
    <w:rsid w:val="00413BAC"/>
    <w:rsid w:val="00413C65"/>
    <w:rsid w:val="0041449B"/>
    <w:rsid w:val="0041478C"/>
    <w:rsid w:val="00415C49"/>
    <w:rsid w:val="004165BE"/>
    <w:rsid w:val="00417203"/>
    <w:rsid w:val="004175C4"/>
    <w:rsid w:val="00417600"/>
    <w:rsid w:val="00417AA6"/>
    <w:rsid w:val="00420942"/>
    <w:rsid w:val="0042096B"/>
    <w:rsid w:val="00420D61"/>
    <w:rsid w:val="00420E5E"/>
    <w:rsid w:val="00420F21"/>
    <w:rsid w:val="004210D3"/>
    <w:rsid w:val="00421656"/>
    <w:rsid w:val="00422289"/>
    <w:rsid w:val="0042263A"/>
    <w:rsid w:val="0042294C"/>
    <w:rsid w:val="00422AA2"/>
    <w:rsid w:val="00423AA8"/>
    <w:rsid w:val="00423F70"/>
    <w:rsid w:val="00423FB9"/>
    <w:rsid w:val="004247BB"/>
    <w:rsid w:val="00425445"/>
    <w:rsid w:val="00425608"/>
    <w:rsid w:val="00425D73"/>
    <w:rsid w:val="004260FB"/>
    <w:rsid w:val="004264FB"/>
    <w:rsid w:val="004265AE"/>
    <w:rsid w:val="00426AE7"/>
    <w:rsid w:val="00426C8C"/>
    <w:rsid w:val="00426DCA"/>
    <w:rsid w:val="004271C7"/>
    <w:rsid w:val="00427638"/>
    <w:rsid w:val="004276AF"/>
    <w:rsid w:val="0042770B"/>
    <w:rsid w:val="00427F0E"/>
    <w:rsid w:val="0043038A"/>
    <w:rsid w:val="00430545"/>
    <w:rsid w:val="00430FE0"/>
    <w:rsid w:val="0043162F"/>
    <w:rsid w:val="004324DA"/>
    <w:rsid w:val="004326B8"/>
    <w:rsid w:val="00432AFB"/>
    <w:rsid w:val="0043308E"/>
    <w:rsid w:val="00433452"/>
    <w:rsid w:val="004344D2"/>
    <w:rsid w:val="00434CAA"/>
    <w:rsid w:val="0043511B"/>
    <w:rsid w:val="00435268"/>
    <w:rsid w:val="0043541D"/>
    <w:rsid w:val="00435BD0"/>
    <w:rsid w:val="00435DA8"/>
    <w:rsid w:val="00436297"/>
    <w:rsid w:val="0043639F"/>
    <w:rsid w:val="00436562"/>
    <w:rsid w:val="00437435"/>
    <w:rsid w:val="00437748"/>
    <w:rsid w:val="00437FCF"/>
    <w:rsid w:val="004404AE"/>
    <w:rsid w:val="00440648"/>
    <w:rsid w:val="0044094F"/>
    <w:rsid w:val="00440C28"/>
    <w:rsid w:val="00441468"/>
    <w:rsid w:val="004415D3"/>
    <w:rsid w:val="00441B27"/>
    <w:rsid w:val="00441B44"/>
    <w:rsid w:val="00442268"/>
    <w:rsid w:val="00442330"/>
    <w:rsid w:val="00442B8D"/>
    <w:rsid w:val="00443001"/>
    <w:rsid w:val="00443902"/>
    <w:rsid w:val="00444078"/>
    <w:rsid w:val="00444ED5"/>
    <w:rsid w:val="0044505D"/>
    <w:rsid w:val="00445EC9"/>
    <w:rsid w:val="00446145"/>
    <w:rsid w:val="004469D6"/>
    <w:rsid w:val="00447533"/>
    <w:rsid w:val="004476E8"/>
    <w:rsid w:val="004503A8"/>
    <w:rsid w:val="0045260F"/>
    <w:rsid w:val="00452C2F"/>
    <w:rsid w:val="00453786"/>
    <w:rsid w:val="00453D10"/>
    <w:rsid w:val="0045475D"/>
    <w:rsid w:val="00454DD4"/>
    <w:rsid w:val="00455560"/>
    <w:rsid w:val="004556F2"/>
    <w:rsid w:val="00455748"/>
    <w:rsid w:val="00456259"/>
    <w:rsid w:val="00456B88"/>
    <w:rsid w:val="00456C67"/>
    <w:rsid w:val="00456E64"/>
    <w:rsid w:val="00457663"/>
    <w:rsid w:val="00457CEF"/>
    <w:rsid w:val="00457D89"/>
    <w:rsid w:val="00460712"/>
    <w:rsid w:val="00460D8D"/>
    <w:rsid w:val="00460FB2"/>
    <w:rsid w:val="00461556"/>
    <w:rsid w:val="0046188F"/>
    <w:rsid w:val="00461ACD"/>
    <w:rsid w:val="00461DCC"/>
    <w:rsid w:val="00462041"/>
    <w:rsid w:val="00462C37"/>
    <w:rsid w:val="00463397"/>
    <w:rsid w:val="00463491"/>
    <w:rsid w:val="00464186"/>
    <w:rsid w:val="00465914"/>
    <w:rsid w:val="00465B91"/>
    <w:rsid w:val="00465FA1"/>
    <w:rsid w:val="004662CA"/>
    <w:rsid w:val="0046639B"/>
    <w:rsid w:val="004667DE"/>
    <w:rsid w:val="0046682D"/>
    <w:rsid w:val="00467186"/>
    <w:rsid w:val="0046722F"/>
    <w:rsid w:val="004675B9"/>
    <w:rsid w:val="00467AE9"/>
    <w:rsid w:val="004701E0"/>
    <w:rsid w:val="0047066E"/>
    <w:rsid w:val="00470888"/>
    <w:rsid w:val="00470BAE"/>
    <w:rsid w:val="00470BF8"/>
    <w:rsid w:val="0047123F"/>
    <w:rsid w:val="004718BA"/>
    <w:rsid w:val="004725FC"/>
    <w:rsid w:val="00472811"/>
    <w:rsid w:val="00472998"/>
    <w:rsid w:val="00472E1F"/>
    <w:rsid w:val="00472F6E"/>
    <w:rsid w:val="004733B9"/>
    <w:rsid w:val="0047352D"/>
    <w:rsid w:val="00473CC2"/>
    <w:rsid w:val="00473E85"/>
    <w:rsid w:val="004741F5"/>
    <w:rsid w:val="00474373"/>
    <w:rsid w:val="004744F9"/>
    <w:rsid w:val="00474A8D"/>
    <w:rsid w:val="00474B97"/>
    <w:rsid w:val="00474BEC"/>
    <w:rsid w:val="00474D38"/>
    <w:rsid w:val="00475C50"/>
    <w:rsid w:val="00476F05"/>
    <w:rsid w:val="00480689"/>
    <w:rsid w:val="0048072B"/>
    <w:rsid w:val="00481782"/>
    <w:rsid w:val="0048213D"/>
    <w:rsid w:val="00482681"/>
    <w:rsid w:val="00482A37"/>
    <w:rsid w:val="00482A74"/>
    <w:rsid w:val="00482EDF"/>
    <w:rsid w:val="00483111"/>
    <w:rsid w:val="004836BD"/>
    <w:rsid w:val="004837CC"/>
    <w:rsid w:val="00483872"/>
    <w:rsid w:val="0048398B"/>
    <w:rsid w:val="00484CFD"/>
    <w:rsid w:val="00484D61"/>
    <w:rsid w:val="00484FA8"/>
    <w:rsid w:val="0048596D"/>
    <w:rsid w:val="004859BF"/>
    <w:rsid w:val="00486340"/>
    <w:rsid w:val="0048691B"/>
    <w:rsid w:val="00486929"/>
    <w:rsid w:val="00486C6E"/>
    <w:rsid w:val="00486EC3"/>
    <w:rsid w:val="004877F8"/>
    <w:rsid w:val="00487D0D"/>
    <w:rsid w:val="00490196"/>
    <w:rsid w:val="0049075D"/>
    <w:rsid w:val="00490C2D"/>
    <w:rsid w:val="004910DF"/>
    <w:rsid w:val="00491584"/>
    <w:rsid w:val="004916EF"/>
    <w:rsid w:val="004918B5"/>
    <w:rsid w:val="00491AEB"/>
    <w:rsid w:val="00491C0C"/>
    <w:rsid w:val="00492429"/>
    <w:rsid w:val="004924E7"/>
    <w:rsid w:val="00492543"/>
    <w:rsid w:val="004926EC"/>
    <w:rsid w:val="00492AA6"/>
    <w:rsid w:val="004933BF"/>
    <w:rsid w:val="00493D85"/>
    <w:rsid w:val="004945F9"/>
    <w:rsid w:val="00494AE7"/>
    <w:rsid w:val="00494C51"/>
    <w:rsid w:val="0049522C"/>
    <w:rsid w:val="00495559"/>
    <w:rsid w:val="00495B37"/>
    <w:rsid w:val="00495DC1"/>
    <w:rsid w:val="00496395"/>
    <w:rsid w:val="00496784"/>
    <w:rsid w:val="00496BD2"/>
    <w:rsid w:val="00496F95"/>
    <w:rsid w:val="00497631"/>
    <w:rsid w:val="004A0976"/>
    <w:rsid w:val="004A0B93"/>
    <w:rsid w:val="004A0D4C"/>
    <w:rsid w:val="004A10B1"/>
    <w:rsid w:val="004A2635"/>
    <w:rsid w:val="004A3163"/>
    <w:rsid w:val="004A33B6"/>
    <w:rsid w:val="004A351A"/>
    <w:rsid w:val="004A41E9"/>
    <w:rsid w:val="004A432D"/>
    <w:rsid w:val="004A4DAD"/>
    <w:rsid w:val="004A4DFC"/>
    <w:rsid w:val="004A52EA"/>
    <w:rsid w:val="004A5F88"/>
    <w:rsid w:val="004A771B"/>
    <w:rsid w:val="004A7999"/>
    <w:rsid w:val="004A7F64"/>
    <w:rsid w:val="004A7F74"/>
    <w:rsid w:val="004B02F2"/>
    <w:rsid w:val="004B0390"/>
    <w:rsid w:val="004B04A7"/>
    <w:rsid w:val="004B0866"/>
    <w:rsid w:val="004B0B9F"/>
    <w:rsid w:val="004B288F"/>
    <w:rsid w:val="004B30A5"/>
    <w:rsid w:val="004B3832"/>
    <w:rsid w:val="004B4B63"/>
    <w:rsid w:val="004B5850"/>
    <w:rsid w:val="004B661A"/>
    <w:rsid w:val="004B6C2C"/>
    <w:rsid w:val="004B6CDE"/>
    <w:rsid w:val="004B6F26"/>
    <w:rsid w:val="004B73FC"/>
    <w:rsid w:val="004B7559"/>
    <w:rsid w:val="004B7847"/>
    <w:rsid w:val="004C01EE"/>
    <w:rsid w:val="004C072F"/>
    <w:rsid w:val="004C09FE"/>
    <w:rsid w:val="004C0A09"/>
    <w:rsid w:val="004C0AEF"/>
    <w:rsid w:val="004C1EFE"/>
    <w:rsid w:val="004C205F"/>
    <w:rsid w:val="004C237B"/>
    <w:rsid w:val="004C2474"/>
    <w:rsid w:val="004C2C59"/>
    <w:rsid w:val="004C2C5E"/>
    <w:rsid w:val="004C2DEE"/>
    <w:rsid w:val="004C30AE"/>
    <w:rsid w:val="004C3836"/>
    <w:rsid w:val="004C3A3F"/>
    <w:rsid w:val="004C49A8"/>
    <w:rsid w:val="004C4C4C"/>
    <w:rsid w:val="004C590E"/>
    <w:rsid w:val="004C5E92"/>
    <w:rsid w:val="004C5F9C"/>
    <w:rsid w:val="004C602E"/>
    <w:rsid w:val="004C7037"/>
    <w:rsid w:val="004C7109"/>
    <w:rsid w:val="004C767D"/>
    <w:rsid w:val="004D0E98"/>
    <w:rsid w:val="004D0FAB"/>
    <w:rsid w:val="004D0FB9"/>
    <w:rsid w:val="004D1E1D"/>
    <w:rsid w:val="004D2329"/>
    <w:rsid w:val="004D23F7"/>
    <w:rsid w:val="004D27FA"/>
    <w:rsid w:val="004D2859"/>
    <w:rsid w:val="004D297B"/>
    <w:rsid w:val="004D2E79"/>
    <w:rsid w:val="004D40C6"/>
    <w:rsid w:val="004D48EF"/>
    <w:rsid w:val="004D49B6"/>
    <w:rsid w:val="004D50BA"/>
    <w:rsid w:val="004D5F5E"/>
    <w:rsid w:val="004D6B79"/>
    <w:rsid w:val="004D6D94"/>
    <w:rsid w:val="004D71A7"/>
    <w:rsid w:val="004D76BD"/>
    <w:rsid w:val="004E087D"/>
    <w:rsid w:val="004E0C4F"/>
    <w:rsid w:val="004E0D45"/>
    <w:rsid w:val="004E11FF"/>
    <w:rsid w:val="004E13DF"/>
    <w:rsid w:val="004E16C8"/>
    <w:rsid w:val="004E1CF2"/>
    <w:rsid w:val="004E1EF2"/>
    <w:rsid w:val="004E1FD0"/>
    <w:rsid w:val="004E2502"/>
    <w:rsid w:val="004E279B"/>
    <w:rsid w:val="004E2F0B"/>
    <w:rsid w:val="004E3011"/>
    <w:rsid w:val="004E35F7"/>
    <w:rsid w:val="004E39BF"/>
    <w:rsid w:val="004E3D65"/>
    <w:rsid w:val="004E418F"/>
    <w:rsid w:val="004E42DD"/>
    <w:rsid w:val="004E4445"/>
    <w:rsid w:val="004E47FB"/>
    <w:rsid w:val="004E48C5"/>
    <w:rsid w:val="004E4CA7"/>
    <w:rsid w:val="004E4FDC"/>
    <w:rsid w:val="004E5278"/>
    <w:rsid w:val="004E6220"/>
    <w:rsid w:val="004E7BDD"/>
    <w:rsid w:val="004F00C5"/>
    <w:rsid w:val="004F0716"/>
    <w:rsid w:val="004F0892"/>
    <w:rsid w:val="004F0EB3"/>
    <w:rsid w:val="004F0F56"/>
    <w:rsid w:val="004F1407"/>
    <w:rsid w:val="004F1433"/>
    <w:rsid w:val="004F159A"/>
    <w:rsid w:val="004F1627"/>
    <w:rsid w:val="004F16E9"/>
    <w:rsid w:val="004F17E7"/>
    <w:rsid w:val="004F197E"/>
    <w:rsid w:val="004F199A"/>
    <w:rsid w:val="004F1C54"/>
    <w:rsid w:val="004F3069"/>
    <w:rsid w:val="004F3316"/>
    <w:rsid w:val="004F3775"/>
    <w:rsid w:val="004F3AC2"/>
    <w:rsid w:val="004F4324"/>
    <w:rsid w:val="004F4DBC"/>
    <w:rsid w:val="004F5096"/>
    <w:rsid w:val="004F57E3"/>
    <w:rsid w:val="004F5CA8"/>
    <w:rsid w:val="004F5CF2"/>
    <w:rsid w:val="004F5ED5"/>
    <w:rsid w:val="004F613F"/>
    <w:rsid w:val="004F6346"/>
    <w:rsid w:val="004F65C1"/>
    <w:rsid w:val="004F6996"/>
    <w:rsid w:val="004F713D"/>
    <w:rsid w:val="004F77F4"/>
    <w:rsid w:val="005005BE"/>
    <w:rsid w:val="00500A29"/>
    <w:rsid w:val="00500F90"/>
    <w:rsid w:val="00500FCF"/>
    <w:rsid w:val="0050115B"/>
    <w:rsid w:val="00501609"/>
    <w:rsid w:val="00501A2C"/>
    <w:rsid w:val="00501FC6"/>
    <w:rsid w:val="005027A0"/>
    <w:rsid w:val="00502B72"/>
    <w:rsid w:val="00502B8F"/>
    <w:rsid w:val="0050428D"/>
    <w:rsid w:val="005050F8"/>
    <w:rsid w:val="00505332"/>
    <w:rsid w:val="00505783"/>
    <w:rsid w:val="00505C94"/>
    <w:rsid w:val="00506018"/>
    <w:rsid w:val="005062C5"/>
    <w:rsid w:val="00506DE0"/>
    <w:rsid w:val="00507052"/>
    <w:rsid w:val="00511521"/>
    <w:rsid w:val="00511FEA"/>
    <w:rsid w:val="005123C3"/>
    <w:rsid w:val="00512C1C"/>
    <w:rsid w:val="005133D0"/>
    <w:rsid w:val="0051373A"/>
    <w:rsid w:val="005137BF"/>
    <w:rsid w:val="00513E29"/>
    <w:rsid w:val="005141F7"/>
    <w:rsid w:val="0051448D"/>
    <w:rsid w:val="005144AC"/>
    <w:rsid w:val="005144B8"/>
    <w:rsid w:val="00516B26"/>
    <w:rsid w:val="00517161"/>
    <w:rsid w:val="0051747F"/>
    <w:rsid w:val="00517A95"/>
    <w:rsid w:val="00517F88"/>
    <w:rsid w:val="005212B5"/>
    <w:rsid w:val="005212EB"/>
    <w:rsid w:val="00521EDF"/>
    <w:rsid w:val="0052274E"/>
    <w:rsid w:val="00523162"/>
    <w:rsid w:val="005237A4"/>
    <w:rsid w:val="00523A18"/>
    <w:rsid w:val="0052413F"/>
    <w:rsid w:val="00524452"/>
    <w:rsid w:val="00524E6E"/>
    <w:rsid w:val="0052516D"/>
    <w:rsid w:val="00526787"/>
    <w:rsid w:val="00527513"/>
    <w:rsid w:val="00527A8A"/>
    <w:rsid w:val="00527D7F"/>
    <w:rsid w:val="005300F6"/>
    <w:rsid w:val="005308CA"/>
    <w:rsid w:val="00530AEA"/>
    <w:rsid w:val="00530B48"/>
    <w:rsid w:val="00530C92"/>
    <w:rsid w:val="00530F75"/>
    <w:rsid w:val="005329BA"/>
    <w:rsid w:val="00532F2A"/>
    <w:rsid w:val="0053316D"/>
    <w:rsid w:val="0053351B"/>
    <w:rsid w:val="00533E28"/>
    <w:rsid w:val="00534350"/>
    <w:rsid w:val="0053436E"/>
    <w:rsid w:val="00534487"/>
    <w:rsid w:val="00534F05"/>
    <w:rsid w:val="0053576C"/>
    <w:rsid w:val="00535E58"/>
    <w:rsid w:val="00536862"/>
    <w:rsid w:val="00536CDA"/>
    <w:rsid w:val="00536DC7"/>
    <w:rsid w:val="00537FFA"/>
    <w:rsid w:val="005404CE"/>
    <w:rsid w:val="005416E1"/>
    <w:rsid w:val="00541EF2"/>
    <w:rsid w:val="00542179"/>
    <w:rsid w:val="0054280A"/>
    <w:rsid w:val="00542D04"/>
    <w:rsid w:val="00543344"/>
    <w:rsid w:val="005438A8"/>
    <w:rsid w:val="00543D06"/>
    <w:rsid w:val="00544260"/>
    <w:rsid w:val="00544F8D"/>
    <w:rsid w:val="005458E9"/>
    <w:rsid w:val="00545967"/>
    <w:rsid w:val="00545AA8"/>
    <w:rsid w:val="00547410"/>
    <w:rsid w:val="005501B0"/>
    <w:rsid w:val="00550580"/>
    <w:rsid w:val="00550996"/>
    <w:rsid w:val="00550C6F"/>
    <w:rsid w:val="00550DA3"/>
    <w:rsid w:val="00551078"/>
    <w:rsid w:val="00551370"/>
    <w:rsid w:val="00551D2B"/>
    <w:rsid w:val="005520EA"/>
    <w:rsid w:val="00552EB7"/>
    <w:rsid w:val="00553C6E"/>
    <w:rsid w:val="00553FC2"/>
    <w:rsid w:val="0055456C"/>
    <w:rsid w:val="00554700"/>
    <w:rsid w:val="00555503"/>
    <w:rsid w:val="00555B63"/>
    <w:rsid w:val="00555CB0"/>
    <w:rsid w:val="0055628B"/>
    <w:rsid w:val="00556470"/>
    <w:rsid w:val="0055674D"/>
    <w:rsid w:val="005569FF"/>
    <w:rsid w:val="00557772"/>
    <w:rsid w:val="00557A3B"/>
    <w:rsid w:val="00557F41"/>
    <w:rsid w:val="0056008A"/>
    <w:rsid w:val="005606BB"/>
    <w:rsid w:val="005607C8"/>
    <w:rsid w:val="00561263"/>
    <w:rsid w:val="0056167C"/>
    <w:rsid w:val="0056209E"/>
    <w:rsid w:val="005626D9"/>
    <w:rsid w:val="00562AA6"/>
    <w:rsid w:val="00562AAA"/>
    <w:rsid w:val="00562E22"/>
    <w:rsid w:val="00562FCD"/>
    <w:rsid w:val="005632E1"/>
    <w:rsid w:val="0056352B"/>
    <w:rsid w:val="005637EE"/>
    <w:rsid w:val="00563ACF"/>
    <w:rsid w:val="005654FF"/>
    <w:rsid w:val="00565A8B"/>
    <w:rsid w:val="00566474"/>
    <w:rsid w:val="00566481"/>
    <w:rsid w:val="00566E42"/>
    <w:rsid w:val="00567109"/>
    <w:rsid w:val="0056750B"/>
    <w:rsid w:val="005675D0"/>
    <w:rsid w:val="0057009A"/>
    <w:rsid w:val="00570166"/>
    <w:rsid w:val="00570B4B"/>
    <w:rsid w:val="00571912"/>
    <w:rsid w:val="00571C77"/>
    <w:rsid w:val="00572382"/>
    <w:rsid w:val="005734FA"/>
    <w:rsid w:val="0057352D"/>
    <w:rsid w:val="005737EE"/>
    <w:rsid w:val="00573E27"/>
    <w:rsid w:val="00573ED5"/>
    <w:rsid w:val="00574BB1"/>
    <w:rsid w:val="00574FFC"/>
    <w:rsid w:val="0057541F"/>
    <w:rsid w:val="005754C6"/>
    <w:rsid w:val="00575CB4"/>
    <w:rsid w:val="00575F86"/>
    <w:rsid w:val="00576147"/>
    <w:rsid w:val="005761C6"/>
    <w:rsid w:val="005764B6"/>
    <w:rsid w:val="00576FD0"/>
    <w:rsid w:val="0057743D"/>
    <w:rsid w:val="00577725"/>
    <w:rsid w:val="00577749"/>
    <w:rsid w:val="00577C95"/>
    <w:rsid w:val="00577E00"/>
    <w:rsid w:val="005801A3"/>
    <w:rsid w:val="00580316"/>
    <w:rsid w:val="00580A15"/>
    <w:rsid w:val="0058147D"/>
    <w:rsid w:val="00581D72"/>
    <w:rsid w:val="00581ED4"/>
    <w:rsid w:val="00582063"/>
    <w:rsid w:val="0058216D"/>
    <w:rsid w:val="00582550"/>
    <w:rsid w:val="005826E5"/>
    <w:rsid w:val="00582CE3"/>
    <w:rsid w:val="00583942"/>
    <w:rsid w:val="00583F99"/>
    <w:rsid w:val="0058402A"/>
    <w:rsid w:val="00585043"/>
    <w:rsid w:val="005851F9"/>
    <w:rsid w:val="00585F24"/>
    <w:rsid w:val="00585FC4"/>
    <w:rsid w:val="00586872"/>
    <w:rsid w:val="00587249"/>
    <w:rsid w:val="005873E2"/>
    <w:rsid w:val="0058770D"/>
    <w:rsid w:val="00587833"/>
    <w:rsid w:val="0059112B"/>
    <w:rsid w:val="005912F2"/>
    <w:rsid w:val="00591355"/>
    <w:rsid w:val="0059167C"/>
    <w:rsid w:val="00591AA4"/>
    <w:rsid w:val="0059206C"/>
    <w:rsid w:val="00592B1E"/>
    <w:rsid w:val="00592E7A"/>
    <w:rsid w:val="00593712"/>
    <w:rsid w:val="00593C7F"/>
    <w:rsid w:val="00593FF3"/>
    <w:rsid w:val="0059463F"/>
    <w:rsid w:val="0059467B"/>
    <w:rsid w:val="00595AB8"/>
    <w:rsid w:val="00595C29"/>
    <w:rsid w:val="00595D5F"/>
    <w:rsid w:val="0059618B"/>
    <w:rsid w:val="00596B2F"/>
    <w:rsid w:val="00597602"/>
    <w:rsid w:val="005977E5"/>
    <w:rsid w:val="005A0A23"/>
    <w:rsid w:val="005A1570"/>
    <w:rsid w:val="005A1874"/>
    <w:rsid w:val="005A1BA6"/>
    <w:rsid w:val="005A2429"/>
    <w:rsid w:val="005A288D"/>
    <w:rsid w:val="005A2904"/>
    <w:rsid w:val="005A2B67"/>
    <w:rsid w:val="005A2E4E"/>
    <w:rsid w:val="005A3772"/>
    <w:rsid w:val="005A381E"/>
    <w:rsid w:val="005A3D4C"/>
    <w:rsid w:val="005A3FC5"/>
    <w:rsid w:val="005A46A9"/>
    <w:rsid w:val="005A4A4F"/>
    <w:rsid w:val="005A4F41"/>
    <w:rsid w:val="005A5606"/>
    <w:rsid w:val="005A5965"/>
    <w:rsid w:val="005A5AF4"/>
    <w:rsid w:val="005A5EC2"/>
    <w:rsid w:val="005A6008"/>
    <w:rsid w:val="005A6280"/>
    <w:rsid w:val="005A6894"/>
    <w:rsid w:val="005A6E2D"/>
    <w:rsid w:val="005A70F4"/>
    <w:rsid w:val="005A7164"/>
    <w:rsid w:val="005A71A7"/>
    <w:rsid w:val="005A75FD"/>
    <w:rsid w:val="005A77F0"/>
    <w:rsid w:val="005A7BEA"/>
    <w:rsid w:val="005A7CD9"/>
    <w:rsid w:val="005B0012"/>
    <w:rsid w:val="005B01FD"/>
    <w:rsid w:val="005B036E"/>
    <w:rsid w:val="005B0410"/>
    <w:rsid w:val="005B04FB"/>
    <w:rsid w:val="005B063C"/>
    <w:rsid w:val="005B06A6"/>
    <w:rsid w:val="005B0CC3"/>
    <w:rsid w:val="005B15A2"/>
    <w:rsid w:val="005B16F7"/>
    <w:rsid w:val="005B1A89"/>
    <w:rsid w:val="005B1DC9"/>
    <w:rsid w:val="005B1E0F"/>
    <w:rsid w:val="005B2A45"/>
    <w:rsid w:val="005B2D2A"/>
    <w:rsid w:val="005B39BA"/>
    <w:rsid w:val="005B40CE"/>
    <w:rsid w:val="005B4842"/>
    <w:rsid w:val="005B50D6"/>
    <w:rsid w:val="005B51CD"/>
    <w:rsid w:val="005B6034"/>
    <w:rsid w:val="005B60C7"/>
    <w:rsid w:val="005B663B"/>
    <w:rsid w:val="005B66F8"/>
    <w:rsid w:val="005B6CF1"/>
    <w:rsid w:val="005B6FAF"/>
    <w:rsid w:val="005B702A"/>
    <w:rsid w:val="005B72E0"/>
    <w:rsid w:val="005B765B"/>
    <w:rsid w:val="005B7D27"/>
    <w:rsid w:val="005B7FBB"/>
    <w:rsid w:val="005C0060"/>
    <w:rsid w:val="005C127C"/>
    <w:rsid w:val="005C202C"/>
    <w:rsid w:val="005C22F4"/>
    <w:rsid w:val="005C2561"/>
    <w:rsid w:val="005C295C"/>
    <w:rsid w:val="005C3283"/>
    <w:rsid w:val="005C330B"/>
    <w:rsid w:val="005C3653"/>
    <w:rsid w:val="005C41D8"/>
    <w:rsid w:val="005C4ACD"/>
    <w:rsid w:val="005C4E68"/>
    <w:rsid w:val="005C4EC1"/>
    <w:rsid w:val="005C575E"/>
    <w:rsid w:val="005C5843"/>
    <w:rsid w:val="005C65FF"/>
    <w:rsid w:val="005C6A23"/>
    <w:rsid w:val="005C6A97"/>
    <w:rsid w:val="005C6D29"/>
    <w:rsid w:val="005C6F87"/>
    <w:rsid w:val="005C7165"/>
    <w:rsid w:val="005D023F"/>
    <w:rsid w:val="005D048E"/>
    <w:rsid w:val="005D04C4"/>
    <w:rsid w:val="005D0FE8"/>
    <w:rsid w:val="005D1E1B"/>
    <w:rsid w:val="005D2101"/>
    <w:rsid w:val="005D2212"/>
    <w:rsid w:val="005D2460"/>
    <w:rsid w:val="005D3329"/>
    <w:rsid w:val="005D3391"/>
    <w:rsid w:val="005D436E"/>
    <w:rsid w:val="005D4623"/>
    <w:rsid w:val="005D4F61"/>
    <w:rsid w:val="005D5D5F"/>
    <w:rsid w:val="005D75C2"/>
    <w:rsid w:val="005D7E82"/>
    <w:rsid w:val="005E03D9"/>
    <w:rsid w:val="005E06FA"/>
    <w:rsid w:val="005E0739"/>
    <w:rsid w:val="005E081D"/>
    <w:rsid w:val="005E0D72"/>
    <w:rsid w:val="005E0F47"/>
    <w:rsid w:val="005E1224"/>
    <w:rsid w:val="005E1530"/>
    <w:rsid w:val="005E1AE7"/>
    <w:rsid w:val="005E1DFB"/>
    <w:rsid w:val="005E2399"/>
    <w:rsid w:val="005E37F6"/>
    <w:rsid w:val="005E4C49"/>
    <w:rsid w:val="005E4EF0"/>
    <w:rsid w:val="005E4FFA"/>
    <w:rsid w:val="005E5541"/>
    <w:rsid w:val="005E67D1"/>
    <w:rsid w:val="005E68B7"/>
    <w:rsid w:val="005E6F6C"/>
    <w:rsid w:val="005F0CCF"/>
    <w:rsid w:val="005F0F31"/>
    <w:rsid w:val="005F1025"/>
    <w:rsid w:val="005F16BC"/>
    <w:rsid w:val="005F1793"/>
    <w:rsid w:val="005F2676"/>
    <w:rsid w:val="005F28FA"/>
    <w:rsid w:val="005F2A20"/>
    <w:rsid w:val="005F3568"/>
    <w:rsid w:val="005F36FD"/>
    <w:rsid w:val="005F38C4"/>
    <w:rsid w:val="005F45B3"/>
    <w:rsid w:val="005F4833"/>
    <w:rsid w:val="005F50ED"/>
    <w:rsid w:val="005F52EA"/>
    <w:rsid w:val="005F5C2B"/>
    <w:rsid w:val="005F5F19"/>
    <w:rsid w:val="005F6694"/>
    <w:rsid w:val="005F6FC7"/>
    <w:rsid w:val="005F7452"/>
    <w:rsid w:val="005F7F72"/>
    <w:rsid w:val="006014D3"/>
    <w:rsid w:val="006031DF"/>
    <w:rsid w:val="00603CF9"/>
    <w:rsid w:val="00603E6F"/>
    <w:rsid w:val="00604246"/>
    <w:rsid w:val="00605706"/>
    <w:rsid w:val="0060603D"/>
    <w:rsid w:val="00606CAF"/>
    <w:rsid w:val="00610520"/>
    <w:rsid w:val="0061053F"/>
    <w:rsid w:val="0061103B"/>
    <w:rsid w:val="0061147A"/>
    <w:rsid w:val="00611B1C"/>
    <w:rsid w:val="00611B59"/>
    <w:rsid w:val="00611E15"/>
    <w:rsid w:val="00611FF4"/>
    <w:rsid w:val="00612B0A"/>
    <w:rsid w:val="00612E20"/>
    <w:rsid w:val="00613478"/>
    <w:rsid w:val="00613DF1"/>
    <w:rsid w:val="00613E70"/>
    <w:rsid w:val="00614219"/>
    <w:rsid w:val="006149F3"/>
    <w:rsid w:val="006158E0"/>
    <w:rsid w:val="00615DF0"/>
    <w:rsid w:val="00615E36"/>
    <w:rsid w:val="00616F75"/>
    <w:rsid w:val="00617279"/>
    <w:rsid w:val="006177CB"/>
    <w:rsid w:val="00617EC0"/>
    <w:rsid w:val="006212EC"/>
    <w:rsid w:val="0062148F"/>
    <w:rsid w:val="00621B17"/>
    <w:rsid w:val="00621E3D"/>
    <w:rsid w:val="00622068"/>
    <w:rsid w:val="006221F7"/>
    <w:rsid w:val="00622654"/>
    <w:rsid w:val="0062327D"/>
    <w:rsid w:val="006237D8"/>
    <w:rsid w:val="006238FD"/>
    <w:rsid w:val="006239DF"/>
    <w:rsid w:val="006241F3"/>
    <w:rsid w:val="00624545"/>
    <w:rsid w:val="00624AC6"/>
    <w:rsid w:val="0062513C"/>
    <w:rsid w:val="0062532A"/>
    <w:rsid w:val="006257F1"/>
    <w:rsid w:val="00625BD0"/>
    <w:rsid w:val="00625F32"/>
    <w:rsid w:val="00626577"/>
    <w:rsid w:val="00626839"/>
    <w:rsid w:val="00626BD0"/>
    <w:rsid w:val="00626C2F"/>
    <w:rsid w:val="00627034"/>
    <w:rsid w:val="006271CE"/>
    <w:rsid w:val="00627630"/>
    <w:rsid w:val="0062771F"/>
    <w:rsid w:val="00627921"/>
    <w:rsid w:val="0063076C"/>
    <w:rsid w:val="006317D1"/>
    <w:rsid w:val="00631917"/>
    <w:rsid w:val="006319B3"/>
    <w:rsid w:val="006319C9"/>
    <w:rsid w:val="006327E8"/>
    <w:rsid w:val="006330B0"/>
    <w:rsid w:val="00633268"/>
    <w:rsid w:val="006332BB"/>
    <w:rsid w:val="006334D5"/>
    <w:rsid w:val="006334E9"/>
    <w:rsid w:val="00633B3C"/>
    <w:rsid w:val="00633B86"/>
    <w:rsid w:val="00633E0F"/>
    <w:rsid w:val="006346BC"/>
    <w:rsid w:val="00635CA5"/>
    <w:rsid w:val="00635D3A"/>
    <w:rsid w:val="0063606D"/>
    <w:rsid w:val="006362E7"/>
    <w:rsid w:val="00636319"/>
    <w:rsid w:val="0063639A"/>
    <w:rsid w:val="0063667F"/>
    <w:rsid w:val="0063679C"/>
    <w:rsid w:val="0063688B"/>
    <w:rsid w:val="00637031"/>
    <w:rsid w:val="00637BFF"/>
    <w:rsid w:val="006401CF"/>
    <w:rsid w:val="00640204"/>
    <w:rsid w:val="006404C7"/>
    <w:rsid w:val="006406F7"/>
    <w:rsid w:val="00640BB2"/>
    <w:rsid w:val="00640ED2"/>
    <w:rsid w:val="006412FB"/>
    <w:rsid w:val="00641710"/>
    <w:rsid w:val="00641807"/>
    <w:rsid w:val="00641A82"/>
    <w:rsid w:val="00641C5E"/>
    <w:rsid w:val="00642137"/>
    <w:rsid w:val="006421D8"/>
    <w:rsid w:val="0064235E"/>
    <w:rsid w:val="00642395"/>
    <w:rsid w:val="0064246C"/>
    <w:rsid w:val="006425C2"/>
    <w:rsid w:val="0064296E"/>
    <w:rsid w:val="00642CC1"/>
    <w:rsid w:val="00642EB8"/>
    <w:rsid w:val="0064322F"/>
    <w:rsid w:val="00643E1D"/>
    <w:rsid w:val="006444B3"/>
    <w:rsid w:val="00644BFF"/>
    <w:rsid w:val="00644F37"/>
    <w:rsid w:val="006450B1"/>
    <w:rsid w:val="006466EF"/>
    <w:rsid w:val="00646EA7"/>
    <w:rsid w:val="00646F74"/>
    <w:rsid w:val="006472A5"/>
    <w:rsid w:val="00647369"/>
    <w:rsid w:val="006474A3"/>
    <w:rsid w:val="006475C8"/>
    <w:rsid w:val="00650ABB"/>
    <w:rsid w:val="006513F2"/>
    <w:rsid w:val="00651440"/>
    <w:rsid w:val="00651A5D"/>
    <w:rsid w:val="00651D55"/>
    <w:rsid w:val="00652344"/>
    <w:rsid w:val="00652415"/>
    <w:rsid w:val="0065314F"/>
    <w:rsid w:val="00653F1E"/>
    <w:rsid w:val="00654049"/>
    <w:rsid w:val="0065499B"/>
    <w:rsid w:val="00654C32"/>
    <w:rsid w:val="00656E55"/>
    <w:rsid w:val="0065719E"/>
    <w:rsid w:val="00657376"/>
    <w:rsid w:val="00657D28"/>
    <w:rsid w:val="00660D50"/>
    <w:rsid w:val="006618C0"/>
    <w:rsid w:val="00661DEA"/>
    <w:rsid w:val="00662002"/>
    <w:rsid w:val="006623B3"/>
    <w:rsid w:val="0066252F"/>
    <w:rsid w:val="00662972"/>
    <w:rsid w:val="00662F5F"/>
    <w:rsid w:val="00662FBB"/>
    <w:rsid w:val="0066362E"/>
    <w:rsid w:val="00663BBA"/>
    <w:rsid w:val="0066581D"/>
    <w:rsid w:val="00665857"/>
    <w:rsid w:val="00665CF5"/>
    <w:rsid w:val="006660D4"/>
    <w:rsid w:val="006662F1"/>
    <w:rsid w:val="0066646D"/>
    <w:rsid w:val="006671CC"/>
    <w:rsid w:val="00667300"/>
    <w:rsid w:val="00670E98"/>
    <w:rsid w:val="00672729"/>
    <w:rsid w:val="00672B81"/>
    <w:rsid w:val="0067381C"/>
    <w:rsid w:val="00673906"/>
    <w:rsid w:val="00673B77"/>
    <w:rsid w:val="00673FA4"/>
    <w:rsid w:val="00675D98"/>
    <w:rsid w:val="00676A81"/>
    <w:rsid w:val="00676D70"/>
    <w:rsid w:val="00677055"/>
    <w:rsid w:val="0067792D"/>
    <w:rsid w:val="006779B1"/>
    <w:rsid w:val="00680073"/>
    <w:rsid w:val="0068082E"/>
    <w:rsid w:val="00680EE8"/>
    <w:rsid w:val="00681266"/>
    <w:rsid w:val="00681880"/>
    <w:rsid w:val="00683461"/>
    <w:rsid w:val="00683C35"/>
    <w:rsid w:val="00683CD3"/>
    <w:rsid w:val="00683E6B"/>
    <w:rsid w:val="00684011"/>
    <w:rsid w:val="006842A5"/>
    <w:rsid w:val="00684640"/>
    <w:rsid w:val="00684B0A"/>
    <w:rsid w:val="0068509B"/>
    <w:rsid w:val="006854BF"/>
    <w:rsid w:val="00685C77"/>
    <w:rsid w:val="00685CAA"/>
    <w:rsid w:val="0068660A"/>
    <w:rsid w:val="006867F6"/>
    <w:rsid w:val="00686FC7"/>
    <w:rsid w:val="0068729D"/>
    <w:rsid w:val="00687DAE"/>
    <w:rsid w:val="006909F3"/>
    <w:rsid w:val="00690B33"/>
    <w:rsid w:val="00690F9A"/>
    <w:rsid w:val="006917D7"/>
    <w:rsid w:val="00691B4B"/>
    <w:rsid w:val="00692934"/>
    <w:rsid w:val="00692994"/>
    <w:rsid w:val="00692A48"/>
    <w:rsid w:val="00692A97"/>
    <w:rsid w:val="00692B86"/>
    <w:rsid w:val="00692EA2"/>
    <w:rsid w:val="00692FC2"/>
    <w:rsid w:val="00693B9F"/>
    <w:rsid w:val="00694F4C"/>
    <w:rsid w:val="0069550C"/>
    <w:rsid w:val="0069633A"/>
    <w:rsid w:val="006968F1"/>
    <w:rsid w:val="00696DA3"/>
    <w:rsid w:val="006976CF"/>
    <w:rsid w:val="006A03A6"/>
    <w:rsid w:val="006A03B9"/>
    <w:rsid w:val="006A09AE"/>
    <w:rsid w:val="006A0BCA"/>
    <w:rsid w:val="006A16F1"/>
    <w:rsid w:val="006A1B33"/>
    <w:rsid w:val="006A1B55"/>
    <w:rsid w:val="006A2B15"/>
    <w:rsid w:val="006A36D0"/>
    <w:rsid w:val="006A41AF"/>
    <w:rsid w:val="006A45EB"/>
    <w:rsid w:val="006A62A4"/>
    <w:rsid w:val="006A660E"/>
    <w:rsid w:val="006A67DF"/>
    <w:rsid w:val="006A6C3A"/>
    <w:rsid w:val="006A74C0"/>
    <w:rsid w:val="006A7CB6"/>
    <w:rsid w:val="006A7E05"/>
    <w:rsid w:val="006B01DF"/>
    <w:rsid w:val="006B0BF0"/>
    <w:rsid w:val="006B0E3D"/>
    <w:rsid w:val="006B10FD"/>
    <w:rsid w:val="006B110D"/>
    <w:rsid w:val="006B154A"/>
    <w:rsid w:val="006B1A63"/>
    <w:rsid w:val="006B1DE3"/>
    <w:rsid w:val="006B2148"/>
    <w:rsid w:val="006B24E0"/>
    <w:rsid w:val="006B2622"/>
    <w:rsid w:val="006B285B"/>
    <w:rsid w:val="006B2AB6"/>
    <w:rsid w:val="006B3FF2"/>
    <w:rsid w:val="006B4585"/>
    <w:rsid w:val="006B5787"/>
    <w:rsid w:val="006B5990"/>
    <w:rsid w:val="006B5B2D"/>
    <w:rsid w:val="006B5D91"/>
    <w:rsid w:val="006B5FCD"/>
    <w:rsid w:val="006B67C7"/>
    <w:rsid w:val="006B6FD5"/>
    <w:rsid w:val="006B738B"/>
    <w:rsid w:val="006B74F0"/>
    <w:rsid w:val="006B75AA"/>
    <w:rsid w:val="006B7737"/>
    <w:rsid w:val="006B79B0"/>
    <w:rsid w:val="006B7FA8"/>
    <w:rsid w:val="006C0DEB"/>
    <w:rsid w:val="006C18B1"/>
    <w:rsid w:val="006C2308"/>
    <w:rsid w:val="006C2765"/>
    <w:rsid w:val="006C2BC5"/>
    <w:rsid w:val="006C3829"/>
    <w:rsid w:val="006C3AF1"/>
    <w:rsid w:val="006C3BC6"/>
    <w:rsid w:val="006C403E"/>
    <w:rsid w:val="006C4704"/>
    <w:rsid w:val="006C47C2"/>
    <w:rsid w:val="006C4B6A"/>
    <w:rsid w:val="006C59AA"/>
    <w:rsid w:val="006C797C"/>
    <w:rsid w:val="006D0163"/>
    <w:rsid w:val="006D08C2"/>
    <w:rsid w:val="006D08DB"/>
    <w:rsid w:val="006D0E40"/>
    <w:rsid w:val="006D1996"/>
    <w:rsid w:val="006D2333"/>
    <w:rsid w:val="006D2889"/>
    <w:rsid w:val="006D2984"/>
    <w:rsid w:val="006D2B04"/>
    <w:rsid w:val="006D306F"/>
    <w:rsid w:val="006D3085"/>
    <w:rsid w:val="006D3A70"/>
    <w:rsid w:val="006D4F58"/>
    <w:rsid w:val="006D52D1"/>
    <w:rsid w:val="006D5B7E"/>
    <w:rsid w:val="006D5F4C"/>
    <w:rsid w:val="006D6B15"/>
    <w:rsid w:val="006D6CCF"/>
    <w:rsid w:val="006D6F18"/>
    <w:rsid w:val="006D6FB0"/>
    <w:rsid w:val="006D776D"/>
    <w:rsid w:val="006E0088"/>
    <w:rsid w:val="006E00AA"/>
    <w:rsid w:val="006E012B"/>
    <w:rsid w:val="006E06E2"/>
    <w:rsid w:val="006E0726"/>
    <w:rsid w:val="006E08AF"/>
    <w:rsid w:val="006E0B36"/>
    <w:rsid w:val="006E0DD1"/>
    <w:rsid w:val="006E11AA"/>
    <w:rsid w:val="006E167B"/>
    <w:rsid w:val="006E1CBA"/>
    <w:rsid w:val="006E2482"/>
    <w:rsid w:val="006E2602"/>
    <w:rsid w:val="006E3294"/>
    <w:rsid w:val="006E357A"/>
    <w:rsid w:val="006E3897"/>
    <w:rsid w:val="006E3C9E"/>
    <w:rsid w:val="006E402B"/>
    <w:rsid w:val="006E46A9"/>
    <w:rsid w:val="006E49DD"/>
    <w:rsid w:val="006E49DF"/>
    <w:rsid w:val="006E4A8F"/>
    <w:rsid w:val="006E4B65"/>
    <w:rsid w:val="006E4B7A"/>
    <w:rsid w:val="006E4D50"/>
    <w:rsid w:val="006E4FAA"/>
    <w:rsid w:val="006E5489"/>
    <w:rsid w:val="006E5E51"/>
    <w:rsid w:val="006E68F1"/>
    <w:rsid w:val="006E6B5C"/>
    <w:rsid w:val="006E6E84"/>
    <w:rsid w:val="006E7418"/>
    <w:rsid w:val="006E76DC"/>
    <w:rsid w:val="006E7AAD"/>
    <w:rsid w:val="006F0536"/>
    <w:rsid w:val="006F07C2"/>
    <w:rsid w:val="006F09A1"/>
    <w:rsid w:val="006F10F4"/>
    <w:rsid w:val="006F1187"/>
    <w:rsid w:val="006F1FF4"/>
    <w:rsid w:val="006F2324"/>
    <w:rsid w:val="006F25D9"/>
    <w:rsid w:val="006F295E"/>
    <w:rsid w:val="006F2D81"/>
    <w:rsid w:val="006F3135"/>
    <w:rsid w:val="006F315A"/>
    <w:rsid w:val="006F3835"/>
    <w:rsid w:val="006F3A6D"/>
    <w:rsid w:val="006F4E1F"/>
    <w:rsid w:val="006F54D7"/>
    <w:rsid w:val="006F58B5"/>
    <w:rsid w:val="006F58BF"/>
    <w:rsid w:val="006F5A25"/>
    <w:rsid w:val="006F60F1"/>
    <w:rsid w:val="006F6346"/>
    <w:rsid w:val="006F6725"/>
    <w:rsid w:val="006F7ACA"/>
    <w:rsid w:val="006F7C71"/>
    <w:rsid w:val="006F7D6F"/>
    <w:rsid w:val="00700080"/>
    <w:rsid w:val="007009E5"/>
    <w:rsid w:val="00700A5E"/>
    <w:rsid w:val="007010C9"/>
    <w:rsid w:val="007013D8"/>
    <w:rsid w:val="00701508"/>
    <w:rsid w:val="00701E6F"/>
    <w:rsid w:val="00702246"/>
    <w:rsid w:val="0070227E"/>
    <w:rsid w:val="00702D00"/>
    <w:rsid w:val="00702E9E"/>
    <w:rsid w:val="00703EBE"/>
    <w:rsid w:val="007047E0"/>
    <w:rsid w:val="00704F43"/>
    <w:rsid w:val="007050C3"/>
    <w:rsid w:val="00706E3C"/>
    <w:rsid w:val="00707203"/>
    <w:rsid w:val="00707324"/>
    <w:rsid w:val="00707728"/>
    <w:rsid w:val="007100F8"/>
    <w:rsid w:val="0071050A"/>
    <w:rsid w:val="00710658"/>
    <w:rsid w:val="0071123F"/>
    <w:rsid w:val="007114EA"/>
    <w:rsid w:val="00711DF3"/>
    <w:rsid w:val="00712586"/>
    <w:rsid w:val="00712A76"/>
    <w:rsid w:val="00712B76"/>
    <w:rsid w:val="00713165"/>
    <w:rsid w:val="00713633"/>
    <w:rsid w:val="00713B99"/>
    <w:rsid w:val="00713C34"/>
    <w:rsid w:val="00713D62"/>
    <w:rsid w:val="00713F17"/>
    <w:rsid w:val="0071436B"/>
    <w:rsid w:val="0071519C"/>
    <w:rsid w:val="00715CA3"/>
    <w:rsid w:val="007163F3"/>
    <w:rsid w:val="00716A37"/>
    <w:rsid w:val="00716F55"/>
    <w:rsid w:val="00717147"/>
    <w:rsid w:val="007171D7"/>
    <w:rsid w:val="00717393"/>
    <w:rsid w:val="00720181"/>
    <w:rsid w:val="007203C0"/>
    <w:rsid w:val="007205B5"/>
    <w:rsid w:val="007207E7"/>
    <w:rsid w:val="007210C0"/>
    <w:rsid w:val="00721203"/>
    <w:rsid w:val="0072121E"/>
    <w:rsid w:val="00721696"/>
    <w:rsid w:val="00721FFC"/>
    <w:rsid w:val="00722AB6"/>
    <w:rsid w:val="00722CA8"/>
    <w:rsid w:val="007236A2"/>
    <w:rsid w:val="0072402E"/>
    <w:rsid w:val="00724072"/>
    <w:rsid w:val="007242E4"/>
    <w:rsid w:val="007245F2"/>
    <w:rsid w:val="00725601"/>
    <w:rsid w:val="00725A58"/>
    <w:rsid w:val="00726350"/>
    <w:rsid w:val="007263F4"/>
    <w:rsid w:val="00726741"/>
    <w:rsid w:val="00726E43"/>
    <w:rsid w:val="00726E86"/>
    <w:rsid w:val="00727BA4"/>
    <w:rsid w:val="00730AAB"/>
    <w:rsid w:val="00730B16"/>
    <w:rsid w:val="00730C05"/>
    <w:rsid w:val="007311B8"/>
    <w:rsid w:val="00731433"/>
    <w:rsid w:val="00731F16"/>
    <w:rsid w:val="00731FF0"/>
    <w:rsid w:val="007324C1"/>
    <w:rsid w:val="0073333B"/>
    <w:rsid w:val="007341E3"/>
    <w:rsid w:val="00734830"/>
    <w:rsid w:val="00734A2B"/>
    <w:rsid w:val="00734D37"/>
    <w:rsid w:val="0073531A"/>
    <w:rsid w:val="00735735"/>
    <w:rsid w:val="00735C64"/>
    <w:rsid w:val="00735CE9"/>
    <w:rsid w:val="00735D1A"/>
    <w:rsid w:val="0073656E"/>
    <w:rsid w:val="007365ED"/>
    <w:rsid w:val="00736786"/>
    <w:rsid w:val="007371F1"/>
    <w:rsid w:val="00737B83"/>
    <w:rsid w:val="007414BC"/>
    <w:rsid w:val="0074219C"/>
    <w:rsid w:val="00742882"/>
    <w:rsid w:val="00742D86"/>
    <w:rsid w:val="00742F81"/>
    <w:rsid w:val="0074324D"/>
    <w:rsid w:val="00743EF2"/>
    <w:rsid w:val="00743FF8"/>
    <w:rsid w:val="0074409E"/>
    <w:rsid w:val="00744D79"/>
    <w:rsid w:val="00744ECB"/>
    <w:rsid w:val="0074543F"/>
    <w:rsid w:val="00745C33"/>
    <w:rsid w:val="007468F3"/>
    <w:rsid w:val="00747026"/>
    <w:rsid w:val="00747C74"/>
    <w:rsid w:val="007500F3"/>
    <w:rsid w:val="00750306"/>
    <w:rsid w:val="00750356"/>
    <w:rsid w:val="00750765"/>
    <w:rsid w:val="00750E51"/>
    <w:rsid w:val="007518F1"/>
    <w:rsid w:val="007527A6"/>
    <w:rsid w:val="00752910"/>
    <w:rsid w:val="00752A25"/>
    <w:rsid w:val="007530EF"/>
    <w:rsid w:val="0075310E"/>
    <w:rsid w:val="00753A68"/>
    <w:rsid w:val="00753C81"/>
    <w:rsid w:val="00754508"/>
    <w:rsid w:val="0075487E"/>
    <w:rsid w:val="00754AD3"/>
    <w:rsid w:val="0075506A"/>
    <w:rsid w:val="00755741"/>
    <w:rsid w:val="00755DE5"/>
    <w:rsid w:val="00756270"/>
    <w:rsid w:val="007568F0"/>
    <w:rsid w:val="00756EE3"/>
    <w:rsid w:val="007572AA"/>
    <w:rsid w:val="00761161"/>
    <w:rsid w:val="00761A26"/>
    <w:rsid w:val="00761B0F"/>
    <w:rsid w:val="00762064"/>
    <w:rsid w:val="007629F2"/>
    <w:rsid w:val="00762F2A"/>
    <w:rsid w:val="0076384C"/>
    <w:rsid w:val="00763C26"/>
    <w:rsid w:val="007641B8"/>
    <w:rsid w:val="00764346"/>
    <w:rsid w:val="00765B05"/>
    <w:rsid w:val="00765D3F"/>
    <w:rsid w:val="00766041"/>
    <w:rsid w:val="0076644B"/>
    <w:rsid w:val="0076696D"/>
    <w:rsid w:val="00767567"/>
    <w:rsid w:val="007675AD"/>
    <w:rsid w:val="007678CC"/>
    <w:rsid w:val="00767DA5"/>
    <w:rsid w:val="00770135"/>
    <w:rsid w:val="0077030F"/>
    <w:rsid w:val="007717D6"/>
    <w:rsid w:val="00771DAC"/>
    <w:rsid w:val="00772791"/>
    <w:rsid w:val="00772BE8"/>
    <w:rsid w:val="00772CBD"/>
    <w:rsid w:val="00773EEA"/>
    <w:rsid w:val="00773FCF"/>
    <w:rsid w:val="00774B78"/>
    <w:rsid w:val="00774F42"/>
    <w:rsid w:val="007754BC"/>
    <w:rsid w:val="007754D7"/>
    <w:rsid w:val="00775765"/>
    <w:rsid w:val="00775973"/>
    <w:rsid w:val="00775C95"/>
    <w:rsid w:val="00775E94"/>
    <w:rsid w:val="00776234"/>
    <w:rsid w:val="007764BD"/>
    <w:rsid w:val="007766BA"/>
    <w:rsid w:val="00776709"/>
    <w:rsid w:val="00777283"/>
    <w:rsid w:val="00777682"/>
    <w:rsid w:val="00777978"/>
    <w:rsid w:val="0077797C"/>
    <w:rsid w:val="00777BA4"/>
    <w:rsid w:val="00777CC6"/>
    <w:rsid w:val="0078030C"/>
    <w:rsid w:val="007804C8"/>
    <w:rsid w:val="0078088B"/>
    <w:rsid w:val="00780B52"/>
    <w:rsid w:val="00781648"/>
    <w:rsid w:val="0078171C"/>
    <w:rsid w:val="007819F0"/>
    <w:rsid w:val="00781D4D"/>
    <w:rsid w:val="00781EFD"/>
    <w:rsid w:val="007822E9"/>
    <w:rsid w:val="00782892"/>
    <w:rsid w:val="00782EE2"/>
    <w:rsid w:val="0078350B"/>
    <w:rsid w:val="00783A13"/>
    <w:rsid w:val="00783BF0"/>
    <w:rsid w:val="00784253"/>
    <w:rsid w:val="00784C56"/>
    <w:rsid w:val="0078542E"/>
    <w:rsid w:val="00785FBB"/>
    <w:rsid w:val="007860B9"/>
    <w:rsid w:val="00786746"/>
    <w:rsid w:val="0078678A"/>
    <w:rsid w:val="0078679E"/>
    <w:rsid w:val="00786A93"/>
    <w:rsid w:val="00786D0D"/>
    <w:rsid w:val="0078747C"/>
    <w:rsid w:val="00790FCB"/>
    <w:rsid w:val="007912D0"/>
    <w:rsid w:val="00792728"/>
    <w:rsid w:val="00792BD5"/>
    <w:rsid w:val="00792DEF"/>
    <w:rsid w:val="007935CF"/>
    <w:rsid w:val="00793BFE"/>
    <w:rsid w:val="00793D8B"/>
    <w:rsid w:val="00794230"/>
    <w:rsid w:val="0079490B"/>
    <w:rsid w:val="007955F5"/>
    <w:rsid w:val="00796318"/>
    <w:rsid w:val="0079745C"/>
    <w:rsid w:val="00797800"/>
    <w:rsid w:val="007978A3"/>
    <w:rsid w:val="00797922"/>
    <w:rsid w:val="00797F88"/>
    <w:rsid w:val="007A0100"/>
    <w:rsid w:val="007A05FC"/>
    <w:rsid w:val="007A07CF"/>
    <w:rsid w:val="007A0971"/>
    <w:rsid w:val="007A0B2A"/>
    <w:rsid w:val="007A10E0"/>
    <w:rsid w:val="007A1383"/>
    <w:rsid w:val="007A1967"/>
    <w:rsid w:val="007A1AAA"/>
    <w:rsid w:val="007A1C88"/>
    <w:rsid w:val="007A1EEA"/>
    <w:rsid w:val="007A1F2E"/>
    <w:rsid w:val="007A2667"/>
    <w:rsid w:val="007A32C2"/>
    <w:rsid w:val="007A38AA"/>
    <w:rsid w:val="007A3B51"/>
    <w:rsid w:val="007A3CC6"/>
    <w:rsid w:val="007A58E3"/>
    <w:rsid w:val="007A63F6"/>
    <w:rsid w:val="007A65B7"/>
    <w:rsid w:val="007A6952"/>
    <w:rsid w:val="007A6DC1"/>
    <w:rsid w:val="007A740D"/>
    <w:rsid w:val="007B0914"/>
    <w:rsid w:val="007B2846"/>
    <w:rsid w:val="007B2D24"/>
    <w:rsid w:val="007B3308"/>
    <w:rsid w:val="007B3761"/>
    <w:rsid w:val="007B38EE"/>
    <w:rsid w:val="007B3E65"/>
    <w:rsid w:val="007B45E1"/>
    <w:rsid w:val="007B4645"/>
    <w:rsid w:val="007B4759"/>
    <w:rsid w:val="007B486D"/>
    <w:rsid w:val="007B4EC7"/>
    <w:rsid w:val="007B5513"/>
    <w:rsid w:val="007B5872"/>
    <w:rsid w:val="007B58C5"/>
    <w:rsid w:val="007B5B36"/>
    <w:rsid w:val="007B6277"/>
    <w:rsid w:val="007B62AF"/>
    <w:rsid w:val="007B6661"/>
    <w:rsid w:val="007B6928"/>
    <w:rsid w:val="007B6AB9"/>
    <w:rsid w:val="007B6DFF"/>
    <w:rsid w:val="007B73A9"/>
    <w:rsid w:val="007B744E"/>
    <w:rsid w:val="007B7BE4"/>
    <w:rsid w:val="007C087B"/>
    <w:rsid w:val="007C08D3"/>
    <w:rsid w:val="007C165B"/>
    <w:rsid w:val="007C1744"/>
    <w:rsid w:val="007C1C2E"/>
    <w:rsid w:val="007C2311"/>
    <w:rsid w:val="007C2A3D"/>
    <w:rsid w:val="007C2BEF"/>
    <w:rsid w:val="007C323E"/>
    <w:rsid w:val="007C35F4"/>
    <w:rsid w:val="007C3E68"/>
    <w:rsid w:val="007C4E74"/>
    <w:rsid w:val="007C4FFD"/>
    <w:rsid w:val="007C5657"/>
    <w:rsid w:val="007C5D18"/>
    <w:rsid w:val="007C6408"/>
    <w:rsid w:val="007C691E"/>
    <w:rsid w:val="007C788C"/>
    <w:rsid w:val="007C7D80"/>
    <w:rsid w:val="007C7DD0"/>
    <w:rsid w:val="007D1497"/>
    <w:rsid w:val="007D1725"/>
    <w:rsid w:val="007D1804"/>
    <w:rsid w:val="007D1F47"/>
    <w:rsid w:val="007D2218"/>
    <w:rsid w:val="007D2395"/>
    <w:rsid w:val="007D2AC3"/>
    <w:rsid w:val="007D3061"/>
    <w:rsid w:val="007D3A7E"/>
    <w:rsid w:val="007D49EB"/>
    <w:rsid w:val="007D4A2B"/>
    <w:rsid w:val="007D559F"/>
    <w:rsid w:val="007D5812"/>
    <w:rsid w:val="007D5B16"/>
    <w:rsid w:val="007D6647"/>
    <w:rsid w:val="007D664E"/>
    <w:rsid w:val="007D6F8A"/>
    <w:rsid w:val="007D71ED"/>
    <w:rsid w:val="007D736D"/>
    <w:rsid w:val="007D7CEB"/>
    <w:rsid w:val="007E06A2"/>
    <w:rsid w:val="007E0993"/>
    <w:rsid w:val="007E0A31"/>
    <w:rsid w:val="007E0C43"/>
    <w:rsid w:val="007E248A"/>
    <w:rsid w:val="007E24B9"/>
    <w:rsid w:val="007E2D1E"/>
    <w:rsid w:val="007E2E82"/>
    <w:rsid w:val="007E34F0"/>
    <w:rsid w:val="007E35C7"/>
    <w:rsid w:val="007E3EE1"/>
    <w:rsid w:val="007E41F6"/>
    <w:rsid w:val="007E4682"/>
    <w:rsid w:val="007E49B4"/>
    <w:rsid w:val="007E4FD9"/>
    <w:rsid w:val="007E5325"/>
    <w:rsid w:val="007E57E2"/>
    <w:rsid w:val="007E5AEF"/>
    <w:rsid w:val="007E63F6"/>
    <w:rsid w:val="007E6575"/>
    <w:rsid w:val="007E665E"/>
    <w:rsid w:val="007E6BDD"/>
    <w:rsid w:val="007E6CD1"/>
    <w:rsid w:val="007E6D93"/>
    <w:rsid w:val="007E734C"/>
    <w:rsid w:val="007E7898"/>
    <w:rsid w:val="007F0635"/>
    <w:rsid w:val="007F07CC"/>
    <w:rsid w:val="007F0AF0"/>
    <w:rsid w:val="007F12E1"/>
    <w:rsid w:val="007F1FEA"/>
    <w:rsid w:val="007F27FA"/>
    <w:rsid w:val="007F29F4"/>
    <w:rsid w:val="007F2EE4"/>
    <w:rsid w:val="007F3327"/>
    <w:rsid w:val="007F3EC8"/>
    <w:rsid w:val="007F413E"/>
    <w:rsid w:val="007F5ACF"/>
    <w:rsid w:val="007F68A7"/>
    <w:rsid w:val="007F7771"/>
    <w:rsid w:val="007F7D0E"/>
    <w:rsid w:val="007F7FB6"/>
    <w:rsid w:val="0080020F"/>
    <w:rsid w:val="008012C4"/>
    <w:rsid w:val="00801533"/>
    <w:rsid w:val="00801E0A"/>
    <w:rsid w:val="008032C9"/>
    <w:rsid w:val="00803DE5"/>
    <w:rsid w:val="008044D3"/>
    <w:rsid w:val="008054D8"/>
    <w:rsid w:val="008055AB"/>
    <w:rsid w:val="00805CF4"/>
    <w:rsid w:val="008061DA"/>
    <w:rsid w:val="00806216"/>
    <w:rsid w:val="00806819"/>
    <w:rsid w:val="0080697A"/>
    <w:rsid w:val="0080708F"/>
    <w:rsid w:val="008072DA"/>
    <w:rsid w:val="008074FB"/>
    <w:rsid w:val="00810C7A"/>
    <w:rsid w:val="00810F39"/>
    <w:rsid w:val="00812248"/>
    <w:rsid w:val="00812F06"/>
    <w:rsid w:val="008134B5"/>
    <w:rsid w:val="00813983"/>
    <w:rsid w:val="00813C2F"/>
    <w:rsid w:val="0081430B"/>
    <w:rsid w:val="00814E5F"/>
    <w:rsid w:val="008150B8"/>
    <w:rsid w:val="00815121"/>
    <w:rsid w:val="008151A2"/>
    <w:rsid w:val="00815A94"/>
    <w:rsid w:val="00815C98"/>
    <w:rsid w:val="00815D3E"/>
    <w:rsid w:val="00815E4C"/>
    <w:rsid w:val="00815FA6"/>
    <w:rsid w:val="00816AE0"/>
    <w:rsid w:val="0081705D"/>
    <w:rsid w:val="0081728F"/>
    <w:rsid w:val="008174CD"/>
    <w:rsid w:val="00820530"/>
    <w:rsid w:val="00820D79"/>
    <w:rsid w:val="0082157A"/>
    <w:rsid w:val="00821ABB"/>
    <w:rsid w:val="008220AB"/>
    <w:rsid w:val="00822EA1"/>
    <w:rsid w:val="0082358C"/>
    <w:rsid w:val="00823CE4"/>
    <w:rsid w:val="00824200"/>
    <w:rsid w:val="00824CD5"/>
    <w:rsid w:val="00824D6B"/>
    <w:rsid w:val="008257A9"/>
    <w:rsid w:val="00825F91"/>
    <w:rsid w:val="008263DE"/>
    <w:rsid w:val="00826993"/>
    <w:rsid w:val="00826C86"/>
    <w:rsid w:val="0082708B"/>
    <w:rsid w:val="008270BE"/>
    <w:rsid w:val="00827287"/>
    <w:rsid w:val="0082748D"/>
    <w:rsid w:val="0082763E"/>
    <w:rsid w:val="0083048B"/>
    <w:rsid w:val="00830B26"/>
    <w:rsid w:val="00830E32"/>
    <w:rsid w:val="00832818"/>
    <w:rsid w:val="0083295B"/>
    <w:rsid w:val="00832999"/>
    <w:rsid w:val="0083338E"/>
    <w:rsid w:val="00833B47"/>
    <w:rsid w:val="00834136"/>
    <w:rsid w:val="00834390"/>
    <w:rsid w:val="008348E2"/>
    <w:rsid w:val="00834C0B"/>
    <w:rsid w:val="00834ED6"/>
    <w:rsid w:val="00834F5E"/>
    <w:rsid w:val="00835202"/>
    <w:rsid w:val="008357FF"/>
    <w:rsid w:val="00835EC0"/>
    <w:rsid w:val="00836175"/>
    <w:rsid w:val="008372AD"/>
    <w:rsid w:val="008379B3"/>
    <w:rsid w:val="00837E15"/>
    <w:rsid w:val="00837F43"/>
    <w:rsid w:val="0084060A"/>
    <w:rsid w:val="008408EE"/>
    <w:rsid w:val="00840D0F"/>
    <w:rsid w:val="00840DB1"/>
    <w:rsid w:val="0084129D"/>
    <w:rsid w:val="00842C02"/>
    <w:rsid w:val="00843518"/>
    <w:rsid w:val="00843E86"/>
    <w:rsid w:val="0084414F"/>
    <w:rsid w:val="008446A0"/>
    <w:rsid w:val="00844995"/>
    <w:rsid w:val="00844C30"/>
    <w:rsid w:val="008450B4"/>
    <w:rsid w:val="008459D9"/>
    <w:rsid w:val="00845FC3"/>
    <w:rsid w:val="00846043"/>
    <w:rsid w:val="0084643D"/>
    <w:rsid w:val="0085077B"/>
    <w:rsid w:val="00850E9E"/>
    <w:rsid w:val="0085107B"/>
    <w:rsid w:val="00851BCB"/>
    <w:rsid w:val="00851BDF"/>
    <w:rsid w:val="00853BCE"/>
    <w:rsid w:val="00853CB4"/>
    <w:rsid w:val="00854F20"/>
    <w:rsid w:val="00855498"/>
    <w:rsid w:val="008558E7"/>
    <w:rsid w:val="00855AAA"/>
    <w:rsid w:val="00855C7C"/>
    <w:rsid w:val="0085635B"/>
    <w:rsid w:val="0085640F"/>
    <w:rsid w:val="00856ECD"/>
    <w:rsid w:val="0085721F"/>
    <w:rsid w:val="00860602"/>
    <w:rsid w:val="00860E97"/>
    <w:rsid w:val="00861E5D"/>
    <w:rsid w:val="00861F19"/>
    <w:rsid w:val="00862325"/>
    <w:rsid w:val="0086296A"/>
    <w:rsid w:val="008631CA"/>
    <w:rsid w:val="008634BC"/>
    <w:rsid w:val="0086412A"/>
    <w:rsid w:val="00864D4E"/>
    <w:rsid w:val="00865142"/>
    <w:rsid w:val="0086536B"/>
    <w:rsid w:val="00865927"/>
    <w:rsid w:val="00865A7F"/>
    <w:rsid w:val="00865C7E"/>
    <w:rsid w:val="00865EE7"/>
    <w:rsid w:val="0086604D"/>
    <w:rsid w:val="008666C2"/>
    <w:rsid w:val="00866AD4"/>
    <w:rsid w:val="00866DFC"/>
    <w:rsid w:val="00866F4C"/>
    <w:rsid w:val="008677F7"/>
    <w:rsid w:val="00871032"/>
    <w:rsid w:val="00871B4C"/>
    <w:rsid w:val="00871ED8"/>
    <w:rsid w:val="0087259A"/>
    <w:rsid w:val="00872A78"/>
    <w:rsid w:val="00872A8B"/>
    <w:rsid w:val="00872DD7"/>
    <w:rsid w:val="0087302C"/>
    <w:rsid w:val="008732C8"/>
    <w:rsid w:val="008737F1"/>
    <w:rsid w:val="00873872"/>
    <w:rsid w:val="00873F48"/>
    <w:rsid w:val="008753DF"/>
    <w:rsid w:val="008756E0"/>
    <w:rsid w:val="00875B29"/>
    <w:rsid w:val="008765C3"/>
    <w:rsid w:val="0087784C"/>
    <w:rsid w:val="008778BB"/>
    <w:rsid w:val="00877996"/>
    <w:rsid w:val="00877BAE"/>
    <w:rsid w:val="0088003B"/>
    <w:rsid w:val="00881793"/>
    <w:rsid w:val="00881E89"/>
    <w:rsid w:val="00882099"/>
    <w:rsid w:val="00882C11"/>
    <w:rsid w:val="00882F7F"/>
    <w:rsid w:val="00883085"/>
    <w:rsid w:val="0088339F"/>
    <w:rsid w:val="008841A6"/>
    <w:rsid w:val="00884390"/>
    <w:rsid w:val="00884DFD"/>
    <w:rsid w:val="008853CE"/>
    <w:rsid w:val="008862E4"/>
    <w:rsid w:val="00886AC2"/>
    <w:rsid w:val="00886C30"/>
    <w:rsid w:val="0088713E"/>
    <w:rsid w:val="00887A26"/>
    <w:rsid w:val="00890231"/>
    <w:rsid w:val="00890330"/>
    <w:rsid w:val="0089059E"/>
    <w:rsid w:val="008914D9"/>
    <w:rsid w:val="00892422"/>
    <w:rsid w:val="0089261E"/>
    <w:rsid w:val="0089312A"/>
    <w:rsid w:val="00893238"/>
    <w:rsid w:val="0089399D"/>
    <w:rsid w:val="00894210"/>
    <w:rsid w:val="00894264"/>
    <w:rsid w:val="008947B4"/>
    <w:rsid w:val="00894C1D"/>
    <w:rsid w:val="00894ED7"/>
    <w:rsid w:val="00895262"/>
    <w:rsid w:val="008958E6"/>
    <w:rsid w:val="008964EF"/>
    <w:rsid w:val="00896E0A"/>
    <w:rsid w:val="00896F91"/>
    <w:rsid w:val="008974FC"/>
    <w:rsid w:val="008975C2"/>
    <w:rsid w:val="008975CE"/>
    <w:rsid w:val="008978E5"/>
    <w:rsid w:val="008979A5"/>
    <w:rsid w:val="00897FE9"/>
    <w:rsid w:val="008A0842"/>
    <w:rsid w:val="008A0F61"/>
    <w:rsid w:val="008A2287"/>
    <w:rsid w:val="008A39FA"/>
    <w:rsid w:val="008A5597"/>
    <w:rsid w:val="008A5AAB"/>
    <w:rsid w:val="008A5C91"/>
    <w:rsid w:val="008A78AF"/>
    <w:rsid w:val="008B03A5"/>
    <w:rsid w:val="008B0FA9"/>
    <w:rsid w:val="008B189D"/>
    <w:rsid w:val="008B1DB9"/>
    <w:rsid w:val="008B246D"/>
    <w:rsid w:val="008B24E7"/>
    <w:rsid w:val="008B2859"/>
    <w:rsid w:val="008B296E"/>
    <w:rsid w:val="008B2FA7"/>
    <w:rsid w:val="008B346E"/>
    <w:rsid w:val="008B443B"/>
    <w:rsid w:val="008B46E5"/>
    <w:rsid w:val="008B5430"/>
    <w:rsid w:val="008B554E"/>
    <w:rsid w:val="008B60E3"/>
    <w:rsid w:val="008B7173"/>
    <w:rsid w:val="008B7282"/>
    <w:rsid w:val="008C0CC6"/>
    <w:rsid w:val="008C10FA"/>
    <w:rsid w:val="008C1190"/>
    <w:rsid w:val="008C11CE"/>
    <w:rsid w:val="008C1F61"/>
    <w:rsid w:val="008C1F99"/>
    <w:rsid w:val="008C20F0"/>
    <w:rsid w:val="008C22A6"/>
    <w:rsid w:val="008C2330"/>
    <w:rsid w:val="008C2692"/>
    <w:rsid w:val="008C2E64"/>
    <w:rsid w:val="008C32D8"/>
    <w:rsid w:val="008C3F03"/>
    <w:rsid w:val="008C404B"/>
    <w:rsid w:val="008C58EB"/>
    <w:rsid w:val="008C63BD"/>
    <w:rsid w:val="008C6911"/>
    <w:rsid w:val="008C70AD"/>
    <w:rsid w:val="008C7421"/>
    <w:rsid w:val="008D0263"/>
    <w:rsid w:val="008D07EC"/>
    <w:rsid w:val="008D13C5"/>
    <w:rsid w:val="008D3C39"/>
    <w:rsid w:val="008D3FE0"/>
    <w:rsid w:val="008D4094"/>
    <w:rsid w:val="008D4CF8"/>
    <w:rsid w:val="008D5923"/>
    <w:rsid w:val="008D621C"/>
    <w:rsid w:val="008D6D57"/>
    <w:rsid w:val="008D7018"/>
    <w:rsid w:val="008D7887"/>
    <w:rsid w:val="008D7A01"/>
    <w:rsid w:val="008D7A25"/>
    <w:rsid w:val="008E0501"/>
    <w:rsid w:val="008E072B"/>
    <w:rsid w:val="008E099A"/>
    <w:rsid w:val="008E0AB4"/>
    <w:rsid w:val="008E0C81"/>
    <w:rsid w:val="008E0EA7"/>
    <w:rsid w:val="008E20CC"/>
    <w:rsid w:val="008E23BB"/>
    <w:rsid w:val="008E23C6"/>
    <w:rsid w:val="008E2572"/>
    <w:rsid w:val="008E2708"/>
    <w:rsid w:val="008E296D"/>
    <w:rsid w:val="008E3442"/>
    <w:rsid w:val="008E3674"/>
    <w:rsid w:val="008E3682"/>
    <w:rsid w:val="008E38F4"/>
    <w:rsid w:val="008E3A3E"/>
    <w:rsid w:val="008E3B18"/>
    <w:rsid w:val="008E3B55"/>
    <w:rsid w:val="008E3BAE"/>
    <w:rsid w:val="008E3FC2"/>
    <w:rsid w:val="008E4A6A"/>
    <w:rsid w:val="008E4AE2"/>
    <w:rsid w:val="008E4DFB"/>
    <w:rsid w:val="008E52EA"/>
    <w:rsid w:val="008E556C"/>
    <w:rsid w:val="008E5C1D"/>
    <w:rsid w:val="008E5CC5"/>
    <w:rsid w:val="008E6007"/>
    <w:rsid w:val="008E6609"/>
    <w:rsid w:val="008E68BC"/>
    <w:rsid w:val="008E6FCE"/>
    <w:rsid w:val="008E743E"/>
    <w:rsid w:val="008E7745"/>
    <w:rsid w:val="008F01C1"/>
    <w:rsid w:val="008F053F"/>
    <w:rsid w:val="008F11EE"/>
    <w:rsid w:val="008F1495"/>
    <w:rsid w:val="008F18AF"/>
    <w:rsid w:val="008F22D8"/>
    <w:rsid w:val="008F28F8"/>
    <w:rsid w:val="008F376D"/>
    <w:rsid w:val="008F390E"/>
    <w:rsid w:val="008F406A"/>
    <w:rsid w:val="008F4A92"/>
    <w:rsid w:val="008F4DD0"/>
    <w:rsid w:val="008F53A8"/>
    <w:rsid w:val="008F5623"/>
    <w:rsid w:val="008F67B4"/>
    <w:rsid w:val="008F6C35"/>
    <w:rsid w:val="008F6CF0"/>
    <w:rsid w:val="008F6DE2"/>
    <w:rsid w:val="008F7376"/>
    <w:rsid w:val="008F7B75"/>
    <w:rsid w:val="008F7FA1"/>
    <w:rsid w:val="00900036"/>
    <w:rsid w:val="00900572"/>
    <w:rsid w:val="009008DB"/>
    <w:rsid w:val="009021B9"/>
    <w:rsid w:val="00902363"/>
    <w:rsid w:val="00902435"/>
    <w:rsid w:val="00902AEA"/>
    <w:rsid w:val="009032FD"/>
    <w:rsid w:val="0090331A"/>
    <w:rsid w:val="009037AF"/>
    <w:rsid w:val="0090386D"/>
    <w:rsid w:val="0090390E"/>
    <w:rsid w:val="00903981"/>
    <w:rsid w:val="00903D25"/>
    <w:rsid w:val="00904718"/>
    <w:rsid w:val="0090520E"/>
    <w:rsid w:val="00905233"/>
    <w:rsid w:val="009053A4"/>
    <w:rsid w:val="00905C71"/>
    <w:rsid w:val="00906165"/>
    <w:rsid w:val="00906B89"/>
    <w:rsid w:val="00906BAF"/>
    <w:rsid w:val="00907A14"/>
    <w:rsid w:val="00907BFC"/>
    <w:rsid w:val="00907E52"/>
    <w:rsid w:val="009106E2"/>
    <w:rsid w:val="00910833"/>
    <w:rsid w:val="00910D45"/>
    <w:rsid w:val="00911022"/>
    <w:rsid w:val="0091260F"/>
    <w:rsid w:val="00912910"/>
    <w:rsid w:val="00912AA0"/>
    <w:rsid w:val="0091327F"/>
    <w:rsid w:val="00913808"/>
    <w:rsid w:val="009139AA"/>
    <w:rsid w:val="00913B7F"/>
    <w:rsid w:val="00913EB7"/>
    <w:rsid w:val="00914225"/>
    <w:rsid w:val="0091551D"/>
    <w:rsid w:val="009155F6"/>
    <w:rsid w:val="00915B20"/>
    <w:rsid w:val="00916EC0"/>
    <w:rsid w:val="00917B07"/>
    <w:rsid w:val="00917BF0"/>
    <w:rsid w:val="00917E19"/>
    <w:rsid w:val="00920662"/>
    <w:rsid w:val="009212A3"/>
    <w:rsid w:val="00921423"/>
    <w:rsid w:val="00921653"/>
    <w:rsid w:val="0092170C"/>
    <w:rsid w:val="00921DAC"/>
    <w:rsid w:val="0092270B"/>
    <w:rsid w:val="009228B9"/>
    <w:rsid w:val="00923233"/>
    <w:rsid w:val="00923416"/>
    <w:rsid w:val="00923A40"/>
    <w:rsid w:val="0092401D"/>
    <w:rsid w:val="0092429D"/>
    <w:rsid w:val="00924C24"/>
    <w:rsid w:val="00924F9F"/>
    <w:rsid w:val="00925626"/>
    <w:rsid w:val="00925A09"/>
    <w:rsid w:val="00925E23"/>
    <w:rsid w:val="00926016"/>
    <w:rsid w:val="0092603D"/>
    <w:rsid w:val="00926131"/>
    <w:rsid w:val="00927150"/>
    <w:rsid w:val="0092777B"/>
    <w:rsid w:val="00930E64"/>
    <w:rsid w:val="00931066"/>
    <w:rsid w:val="0093253D"/>
    <w:rsid w:val="0093285D"/>
    <w:rsid w:val="009329F7"/>
    <w:rsid w:val="009337D6"/>
    <w:rsid w:val="00933BD0"/>
    <w:rsid w:val="009341A9"/>
    <w:rsid w:val="00934DFF"/>
    <w:rsid w:val="00935647"/>
    <w:rsid w:val="00935712"/>
    <w:rsid w:val="00935FB5"/>
    <w:rsid w:val="0093671A"/>
    <w:rsid w:val="00937373"/>
    <w:rsid w:val="00937A3E"/>
    <w:rsid w:val="009412A1"/>
    <w:rsid w:val="00941B5D"/>
    <w:rsid w:val="00942241"/>
    <w:rsid w:val="0094299D"/>
    <w:rsid w:val="0094323E"/>
    <w:rsid w:val="00943387"/>
    <w:rsid w:val="009436C5"/>
    <w:rsid w:val="00943D67"/>
    <w:rsid w:val="0094435D"/>
    <w:rsid w:val="0094441C"/>
    <w:rsid w:val="00944A8B"/>
    <w:rsid w:val="0094585D"/>
    <w:rsid w:val="009458A0"/>
    <w:rsid w:val="009464B4"/>
    <w:rsid w:val="00946760"/>
    <w:rsid w:val="00946F7C"/>
    <w:rsid w:val="009473C6"/>
    <w:rsid w:val="00947C0A"/>
    <w:rsid w:val="00947C70"/>
    <w:rsid w:val="00950026"/>
    <w:rsid w:val="0095031E"/>
    <w:rsid w:val="00951F25"/>
    <w:rsid w:val="00952259"/>
    <w:rsid w:val="00952B1D"/>
    <w:rsid w:val="00953A22"/>
    <w:rsid w:val="00953EFC"/>
    <w:rsid w:val="00954CFA"/>
    <w:rsid w:val="0095588C"/>
    <w:rsid w:val="00955B9A"/>
    <w:rsid w:val="00956563"/>
    <w:rsid w:val="009569EB"/>
    <w:rsid w:val="00956BB5"/>
    <w:rsid w:val="00957147"/>
    <w:rsid w:val="0095763C"/>
    <w:rsid w:val="009579A4"/>
    <w:rsid w:val="00960509"/>
    <w:rsid w:val="00961770"/>
    <w:rsid w:val="0096287D"/>
    <w:rsid w:val="0096296F"/>
    <w:rsid w:val="0096381E"/>
    <w:rsid w:val="00963843"/>
    <w:rsid w:val="009659B0"/>
    <w:rsid w:val="00965FCA"/>
    <w:rsid w:val="0096651F"/>
    <w:rsid w:val="00966AED"/>
    <w:rsid w:val="00970459"/>
    <w:rsid w:val="00970C8E"/>
    <w:rsid w:val="009719D4"/>
    <w:rsid w:val="00971A7A"/>
    <w:rsid w:val="00971BB2"/>
    <w:rsid w:val="009721CB"/>
    <w:rsid w:val="009727C3"/>
    <w:rsid w:val="00972929"/>
    <w:rsid w:val="00972BE8"/>
    <w:rsid w:val="00972DDC"/>
    <w:rsid w:val="00972E17"/>
    <w:rsid w:val="00973741"/>
    <w:rsid w:val="00974663"/>
    <w:rsid w:val="009752F2"/>
    <w:rsid w:val="00975F4B"/>
    <w:rsid w:val="00975FAA"/>
    <w:rsid w:val="0097651A"/>
    <w:rsid w:val="00976AE9"/>
    <w:rsid w:val="00976AEA"/>
    <w:rsid w:val="00976D44"/>
    <w:rsid w:val="00976FBF"/>
    <w:rsid w:val="00977FC0"/>
    <w:rsid w:val="00980286"/>
    <w:rsid w:val="009805C8"/>
    <w:rsid w:val="00980D48"/>
    <w:rsid w:val="0098125B"/>
    <w:rsid w:val="009818D4"/>
    <w:rsid w:val="00981C4D"/>
    <w:rsid w:val="0098237F"/>
    <w:rsid w:val="009825F2"/>
    <w:rsid w:val="0098266E"/>
    <w:rsid w:val="009826D8"/>
    <w:rsid w:val="0098363A"/>
    <w:rsid w:val="00983DB9"/>
    <w:rsid w:val="00983DCA"/>
    <w:rsid w:val="00983FBA"/>
    <w:rsid w:val="00984DE3"/>
    <w:rsid w:val="00986E24"/>
    <w:rsid w:val="009877F2"/>
    <w:rsid w:val="00987B15"/>
    <w:rsid w:val="00987D2F"/>
    <w:rsid w:val="00987D91"/>
    <w:rsid w:val="00987F5D"/>
    <w:rsid w:val="00990353"/>
    <w:rsid w:val="00991037"/>
    <w:rsid w:val="00991391"/>
    <w:rsid w:val="00992508"/>
    <w:rsid w:val="00992DA8"/>
    <w:rsid w:val="0099300D"/>
    <w:rsid w:val="00993488"/>
    <w:rsid w:val="0099443F"/>
    <w:rsid w:val="00995DA9"/>
    <w:rsid w:val="00996235"/>
    <w:rsid w:val="00996F01"/>
    <w:rsid w:val="0099768E"/>
    <w:rsid w:val="00997878"/>
    <w:rsid w:val="00997E9D"/>
    <w:rsid w:val="009A04DE"/>
    <w:rsid w:val="009A0685"/>
    <w:rsid w:val="009A0C2C"/>
    <w:rsid w:val="009A0FAB"/>
    <w:rsid w:val="009A2B54"/>
    <w:rsid w:val="009A2E8C"/>
    <w:rsid w:val="009A3105"/>
    <w:rsid w:val="009A3432"/>
    <w:rsid w:val="009A37A5"/>
    <w:rsid w:val="009A5137"/>
    <w:rsid w:val="009A5746"/>
    <w:rsid w:val="009A602C"/>
    <w:rsid w:val="009A6DC9"/>
    <w:rsid w:val="009B0503"/>
    <w:rsid w:val="009B057E"/>
    <w:rsid w:val="009B0B6C"/>
    <w:rsid w:val="009B1331"/>
    <w:rsid w:val="009B1C5B"/>
    <w:rsid w:val="009B1F55"/>
    <w:rsid w:val="009B1FA5"/>
    <w:rsid w:val="009B23E2"/>
    <w:rsid w:val="009B418A"/>
    <w:rsid w:val="009B48A5"/>
    <w:rsid w:val="009B598B"/>
    <w:rsid w:val="009B60E6"/>
    <w:rsid w:val="009B6ED4"/>
    <w:rsid w:val="009B702E"/>
    <w:rsid w:val="009B7212"/>
    <w:rsid w:val="009B74DA"/>
    <w:rsid w:val="009B779E"/>
    <w:rsid w:val="009B7E84"/>
    <w:rsid w:val="009C0DC1"/>
    <w:rsid w:val="009C144B"/>
    <w:rsid w:val="009C1527"/>
    <w:rsid w:val="009C1C8F"/>
    <w:rsid w:val="009C276E"/>
    <w:rsid w:val="009C296D"/>
    <w:rsid w:val="009C31DC"/>
    <w:rsid w:val="009C32A7"/>
    <w:rsid w:val="009C359F"/>
    <w:rsid w:val="009C3634"/>
    <w:rsid w:val="009C41B0"/>
    <w:rsid w:val="009C4750"/>
    <w:rsid w:val="009C4DDD"/>
    <w:rsid w:val="009C556B"/>
    <w:rsid w:val="009C580E"/>
    <w:rsid w:val="009C58B2"/>
    <w:rsid w:val="009C6C1F"/>
    <w:rsid w:val="009C6C51"/>
    <w:rsid w:val="009C7628"/>
    <w:rsid w:val="009C77B2"/>
    <w:rsid w:val="009C7905"/>
    <w:rsid w:val="009C7B14"/>
    <w:rsid w:val="009D028D"/>
    <w:rsid w:val="009D0451"/>
    <w:rsid w:val="009D0545"/>
    <w:rsid w:val="009D0F2E"/>
    <w:rsid w:val="009D0F6E"/>
    <w:rsid w:val="009D15CE"/>
    <w:rsid w:val="009D2065"/>
    <w:rsid w:val="009D3076"/>
    <w:rsid w:val="009D30A9"/>
    <w:rsid w:val="009D366C"/>
    <w:rsid w:val="009D3B83"/>
    <w:rsid w:val="009D40FE"/>
    <w:rsid w:val="009D442A"/>
    <w:rsid w:val="009D456F"/>
    <w:rsid w:val="009D4580"/>
    <w:rsid w:val="009D458D"/>
    <w:rsid w:val="009D483C"/>
    <w:rsid w:val="009D4940"/>
    <w:rsid w:val="009D513E"/>
    <w:rsid w:val="009D583F"/>
    <w:rsid w:val="009D5B3A"/>
    <w:rsid w:val="009D5C7E"/>
    <w:rsid w:val="009D6CA6"/>
    <w:rsid w:val="009D6E20"/>
    <w:rsid w:val="009D6F81"/>
    <w:rsid w:val="009D73B5"/>
    <w:rsid w:val="009E007D"/>
    <w:rsid w:val="009E0C01"/>
    <w:rsid w:val="009E0CC7"/>
    <w:rsid w:val="009E0F07"/>
    <w:rsid w:val="009E29EB"/>
    <w:rsid w:val="009E3969"/>
    <w:rsid w:val="009E3A25"/>
    <w:rsid w:val="009E3AA2"/>
    <w:rsid w:val="009E3E4C"/>
    <w:rsid w:val="009E427C"/>
    <w:rsid w:val="009E4ADD"/>
    <w:rsid w:val="009E4D6E"/>
    <w:rsid w:val="009E4D86"/>
    <w:rsid w:val="009E4FDD"/>
    <w:rsid w:val="009E507B"/>
    <w:rsid w:val="009E524A"/>
    <w:rsid w:val="009E5541"/>
    <w:rsid w:val="009E560B"/>
    <w:rsid w:val="009E5CBE"/>
    <w:rsid w:val="009E5F61"/>
    <w:rsid w:val="009E600D"/>
    <w:rsid w:val="009E6AE6"/>
    <w:rsid w:val="009E6F99"/>
    <w:rsid w:val="009E7985"/>
    <w:rsid w:val="009F00CD"/>
    <w:rsid w:val="009F0702"/>
    <w:rsid w:val="009F09B6"/>
    <w:rsid w:val="009F25DF"/>
    <w:rsid w:val="009F47BA"/>
    <w:rsid w:val="009F4ACF"/>
    <w:rsid w:val="009F4CA8"/>
    <w:rsid w:val="009F5CC9"/>
    <w:rsid w:val="009F60B8"/>
    <w:rsid w:val="009F66D6"/>
    <w:rsid w:val="009F6896"/>
    <w:rsid w:val="009F68A4"/>
    <w:rsid w:val="009F6AA9"/>
    <w:rsid w:val="009F7845"/>
    <w:rsid w:val="009F7E78"/>
    <w:rsid w:val="00A004F4"/>
    <w:rsid w:val="00A00AA5"/>
    <w:rsid w:val="00A01833"/>
    <w:rsid w:val="00A01BEB"/>
    <w:rsid w:val="00A01D3E"/>
    <w:rsid w:val="00A024D9"/>
    <w:rsid w:val="00A02573"/>
    <w:rsid w:val="00A02658"/>
    <w:rsid w:val="00A02CBE"/>
    <w:rsid w:val="00A031A8"/>
    <w:rsid w:val="00A0359B"/>
    <w:rsid w:val="00A035B4"/>
    <w:rsid w:val="00A03B3D"/>
    <w:rsid w:val="00A03F97"/>
    <w:rsid w:val="00A0418A"/>
    <w:rsid w:val="00A051C8"/>
    <w:rsid w:val="00A0545B"/>
    <w:rsid w:val="00A05887"/>
    <w:rsid w:val="00A058B4"/>
    <w:rsid w:val="00A05CBA"/>
    <w:rsid w:val="00A06318"/>
    <w:rsid w:val="00A06DE7"/>
    <w:rsid w:val="00A06E8C"/>
    <w:rsid w:val="00A07127"/>
    <w:rsid w:val="00A07465"/>
    <w:rsid w:val="00A07497"/>
    <w:rsid w:val="00A0762F"/>
    <w:rsid w:val="00A07CEE"/>
    <w:rsid w:val="00A1022B"/>
    <w:rsid w:val="00A10DBB"/>
    <w:rsid w:val="00A10F8C"/>
    <w:rsid w:val="00A119B0"/>
    <w:rsid w:val="00A11C3B"/>
    <w:rsid w:val="00A123A2"/>
    <w:rsid w:val="00A12B3F"/>
    <w:rsid w:val="00A12EFD"/>
    <w:rsid w:val="00A131D7"/>
    <w:rsid w:val="00A138D5"/>
    <w:rsid w:val="00A13B17"/>
    <w:rsid w:val="00A13F70"/>
    <w:rsid w:val="00A143D0"/>
    <w:rsid w:val="00A1469C"/>
    <w:rsid w:val="00A14FDB"/>
    <w:rsid w:val="00A154B8"/>
    <w:rsid w:val="00A15AAF"/>
    <w:rsid w:val="00A16317"/>
    <w:rsid w:val="00A1724A"/>
    <w:rsid w:val="00A172A9"/>
    <w:rsid w:val="00A17437"/>
    <w:rsid w:val="00A1757D"/>
    <w:rsid w:val="00A2074C"/>
    <w:rsid w:val="00A2182F"/>
    <w:rsid w:val="00A21B0D"/>
    <w:rsid w:val="00A21FCB"/>
    <w:rsid w:val="00A22328"/>
    <w:rsid w:val="00A22F3B"/>
    <w:rsid w:val="00A2362A"/>
    <w:rsid w:val="00A23B59"/>
    <w:rsid w:val="00A23F06"/>
    <w:rsid w:val="00A24038"/>
    <w:rsid w:val="00A242A9"/>
    <w:rsid w:val="00A24449"/>
    <w:rsid w:val="00A245AC"/>
    <w:rsid w:val="00A250D3"/>
    <w:rsid w:val="00A2569E"/>
    <w:rsid w:val="00A25701"/>
    <w:rsid w:val="00A2573B"/>
    <w:rsid w:val="00A25F21"/>
    <w:rsid w:val="00A26D6F"/>
    <w:rsid w:val="00A26D92"/>
    <w:rsid w:val="00A27538"/>
    <w:rsid w:val="00A27887"/>
    <w:rsid w:val="00A27B46"/>
    <w:rsid w:val="00A27F61"/>
    <w:rsid w:val="00A3075B"/>
    <w:rsid w:val="00A3100B"/>
    <w:rsid w:val="00A31388"/>
    <w:rsid w:val="00A314C4"/>
    <w:rsid w:val="00A31B1C"/>
    <w:rsid w:val="00A32250"/>
    <w:rsid w:val="00A3279F"/>
    <w:rsid w:val="00A3317D"/>
    <w:rsid w:val="00A333FB"/>
    <w:rsid w:val="00A339FC"/>
    <w:rsid w:val="00A33D6B"/>
    <w:rsid w:val="00A34376"/>
    <w:rsid w:val="00A344A5"/>
    <w:rsid w:val="00A34660"/>
    <w:rsid w:val="00A35BDB"/>
    <w:rsid w:val="00A35E9A"/>
    <w:rsid w:val="00A3640B"/>
    <w:rsid w:val="00A36B5B"/>
    <w:rsid w:val="00A36E79"/>
    <w:rsid w:val="00A4017C"/>
    <w:rsid w:val="00A4052A"/>
    <w:rsid w:val="00A40C93"/>
    <w:rsid w:val="00A40F5C"/>
    <w:rsid w:val="00A418F4"/>
    <w:rsid w:val="00A41CDD"/>
    <w:rsid w:val="00A41EBB"/>
    <w:rsid w:val="00A41F0D"/>
    <w:rsid w:val="00A42164"/>
    <w:rsid w:val="00A42477"/>
    <w:rsid w:val="00A42986"/>
    <w:rsid w:val="00A43E1D"/>
    <w:rsid w:val="00A44C6F"/>
    <w:rsid w:val="00A45547"/>
    <w:rsid w:val="00A456E5"/>
    <w:rsid w:val="00A45CEA"/>
    <w:rsid w:val="00A460E2"/>
    <w:rsid w:val="00A4620C"/>
    <w:rsid w:val="00A462A7"/>
    <w:rsid w:val="00A465D6"/>
    <w:rsid w:val="00A469A9"/>
    <w:rsid w:val="00A46F44"/>
    <w:rsid w:val="00A475FC"/>
    <w:rsid w:val="00A501D2"/>
    <w:rsid w:val="00A50894"/>
    <w:rsid w:val="00A50E2C"/>
    <w:rsid w:val="00A51F52"/>
    <w:rsid w:val="00A522F8"/>
    <w:rsid w:val="00A52302"/>
    <w:rsid w:val="00A52899"/>
    <w:rsid w:val="00A53597"/>
    <w:rsid w:val="00A53BC9"/>
    <w:rsid w:val="00A55719"/>
    <w:rsid w:val="00A55F92"/>
    <w:rsid w:val="00A56BF2"/>
    <w:rsid w:val="00A605B4"/>
    <w:rsid w:val="00A60616"/>
    <w:rsid w:val="00A60E8D"/>
    <w:rsid w:val="00A6108F"/>
    <w:rsid w:val="00A61BE9"/>
    <w:rsid w:val="00A62AD0"/>
    <w:rsid w:val="00A632AC"/>
    <w:rsid w:val="00A6377A"/>
    <w:rsid w:val="00A647B0"/>
    <w:rsid w:val="00A64F17"/>
    <w:rsid w:val="00A64F68"/>
    <w:rsid w:val="00A669E7"/>
    <w:rsid w:val="00A66FB0"/>
    <w:rsid w:val="00A673DD"/>
    <w:rsid w:val="00A67511"/>
    <w:rsid w:val="00A67BA4"/>
    <w:rsid w:val="00A70337"/>
    <w:rsid w:val="00A7080D"/>
    <w:rsid w:val="00A71C87"/>
    <w:rsid w:val="00A71FFC"/>
    <w:rsid w:val="00A7220B"/>
    <w:rsid w:val="00A72509"/>
    <w:rsid w:val="00A729D8"/>
    <w:rsid w:val="00A73AF4"/>
    <w:rsid w:val="00A73B71"/>
    <w:rsid w:val="00A73E18"/>
    <w:rsid w:val="00A7406D"/>
    <w:rsid w:val="00A7422E"/>
    <w:rsid w:val="00A74BAD"/>
    <w:rsid w:val="00A750D6"/>
    <w:rsid w:val="00A75326"/>
    <w:rsid w:val="00A75C4B"/>
    <w:rsid w:val="00A75DB7"/>
    <w:rsid w:val="00A7603F"/>
    <w:rsid w:val="00A760AA"/>
    <w:rsid w:val="00A765BC"/>
    <w:rsid w:val="00A767C1"/>
    <w:rsid w:val="00A771E8"/>
    <w:rsid w:val="00A776F7"/>
    <w:rsid w:val="00A778BF"/>
    <w:rsid w:val="00A77B9C"/>
    <w:rsid w:val="00A8039B"/>
    <w:rsid w:val="00A809CA"/>
    <w:rsid w:val="00A80CB2"/>
    <w:rsid w:val="00A81034"/>
    <w:rsid w:val="00A81118"/>
    <w:rsid w:val="00A81435"/>
    <w:rsid w:val="00A81E0F"/>
    <w:rsid w:val="00A8247E"/>
    <w:rsid w:val="00A8262C"/>
    <w:rsid w:val="00A82AFA"/>
    <w:rsid w:val="00A832F2"/>
    <w:rsid w:val="00A83802"/>
    <w:rsid w:val="00A85188"/>
    <w:rsid w:val="00A854D8"/>
    <w:rsid w:val="00A8583C"/>
    <w:rsid w:val="00A85AB9"/>
    <w:rsid w:val="00A85D50"/>
    <w:rsid w:val="00A85DB8"/>
    <w:rsid w:val="00A85E78"/>
    <w:rsid w:val="00A86B20"/>
    <w:rsid w:val="00A870D4"/>
    <w:rsid w:val="00A877FA"/>
    <w:rsid w:val="00A87A52"/>
    <w:rsid w:val="00A87CEE"/>
    <w:rsid w:val="00A90867"/>
    <w:rsid w:val="00A9116C"/>
    <w:rsid w:val="00A920E7"/>
    <w:rsid w:val="00A925DC"/>
    <w:rsid w:val="00A93080"/>
    <w:rsid w:val="00A9435A"/>
    <w:rsid w:val="00A94558"/>
    <w:rsid w:val="00A94BA2"/>
    <w:rsid w:val="00A94E6D"/>
    <w:rsid w:val="00A9511C"/>
    <w:rsid w:val="00A957AF"/>
    <w:rsid w:val="00A95B75"/>
    <w:rsid w:val="00A96B3E"/>
    <w:rsid w:val="00A96BBD"/>
    <w:rsid w:val="00A97FA7"/>
    <w:rsid w:val="00AA0616"/>
    <w:rsid w:val="00AA101A"/>
    <w:rsid w:val="00AA123C"/>
    <w:rsid w:val="00AA1628"/>
    <w:rsid w:val="00AA1DDA"/>
    <w:rsid w:val="00AA1F7B"/>
    <w:rsid w:val="00AA28F5"/>
    <w:rsid w:val="00AA2C68"/>
    <w:rsid w:val="00AA2FAB"/>
    <w:rsid w:val="00AA30C6"/>
    <w:rsid w:val="00AA3EBE"/>
    <w:rsid w:val="00AA63C7"/>
    <w:rsid w:val="00AA65B4"/>
    <w:rsid w:val="00AA70DF"/>
    <w:rsid w:val="00AA7296"/>
    <w:rsid w:val="00AA7AA0"/>
    <w:rsid w:val="00AA7E09"/>
    <w:rsid w:val="00AB05E4"/>
    <w:rsid w:val="00AB0998"/>
    <w:rsid w:val="00AB0C3E"/>
    <w:rsid w:val="00AB0DE8"/>
    <w:rsid w:val="00AB2140"/>
    <w:rsid w:val="00AB306B"/>
    <w:rsid w:val="00AB3270"/>
    <w:rsid w:val="00AB3374"/>
    <w:rsid w:val="00AB46BC"/>
    <w:rsid w:val="00AB489B"/>
    <w:rsid w:val="00AB543C"/>
    <w:rsid w:val="00AB5C10"/>
    <w:rsid w:val="00AB6ADD"/>
    <w:rsid w:val="00AB774D"/>
    <w:rsid w:val="00AB77BC"/>
    <w:rsid w:val="00AB77E3"/>
    <w:rsid w:val="00AC0CAE"/>
    <w:rsid w:val="00AC0D4C"/>
    <w:rsid w:val="00AC12DE"/>
    <w:rsid w:val="00AC137F"/>
    <w:rsid w:val="00AC14EC"/>
    <w:rsid w:val="00AC1F33"/>
    <w:rsid w:val="00AC26FB"/>
    <w:rsid w:val="00AC2CDA"/>
    <w:rsid w:val="00AC32F9"/>
    <w:rsid w:val="00AC33C3"/>
    <w:rsid w:val="00AC43BC"/>
    <w:rsid w:val="00AC497A"/>
    <w:rsid w:val="00AC51AE"/>
    <w:rsid w:val="00AC5903"/>
    <w:rsid w:val="00AC6038"/>
    <w:rsid w:val="00AC615C"/>
    <w:rsid w:val="00AC626A"/>
    <w:rsid w:val="00AC687C"/>
    <w:rsid w:val="00AC6FF7"/>
    <w:rsid w:val="00AC7E01"/>
    <w:rsid w:val="00AD0533"/>
    <w:rsid w:val="00AD09B5"/>
    <w:rsid w:val="00AD0BCD"/>
    <w:rsid w:val="00AD1F11"/>
    <w:rsid w:val="00AD202E"/>
    <w:rsid w:val="00AD2264"/>
    <w:rsid w:val="00AD2329"/>
    <w:rsid w:val="00AD31FD"/>
    <w:rsid w:val="00AD35AC"/>
    <w:rsid w:val="00AD43A6"/>
    <w:rsid w:val="00AD4715"/>
    <w:rsid w:val="00AD49F1"/>
    <w:rsid w:val="00AD4A8A"/>
    <w:rsid w:val="00AD4F70"/>
    <w:rsid w:val="00AD5088"/>
    <w:rsid w:val="00AD54AB"/>
    <w:rsid w:val="00AD598A"/>
    <w:rsid w:val="00AD59A5"/>
    <w:rsid w:val="00AD5C1E"/>
    <w:rsid w:val="00AD5EF2"/>
    <w:rsid w:val="00AD6146"/>
    <w:rsid w:val="00AD63AA"/>
    <w:rsid w:val="00AD6E88"/>
    <w:rsid w:val="00AD7176"/>
    <w:rsid w:val="00AD760C"/>
    <w:rsid w:val="00AD7CC2"/>
    <w:rsid w:val="00AD7D60"/>
    <w:rsid w:val="00AE0527"/>
    <w:rsid w:val="00AE0631"/>
    <w:rsid w:val="00AE0908"/>
    <w:rsid w:val="00AE172D"/>
    <w:rsid w:val="00AE175F"/>
    <w:rsid w:val="00AE1A8D"/>
    <w:rsid w:val="00AE266D"/>
    <w:rsid w:val="00AE27E0"/>
    <w:rsid w:val="00AE2877"/>
    <w:rsid w:val="00AE2951"/>
    <w:rsid w:val="00AE2D42"/>
    <w:rsid w:val="00AE3693"/>
    <w:rsid w:val="00AE3DDA"/>
    <w:rsid w:val="00AE4B01"/>
    <w:rsid w:val="00AE5A12"/>
    <w:rsid w:val="00AE6161"/>
    <w:rsid w:val="00AE61D3"/>
    <w:rsid w:val="00AE71C7"/>
    <w:rsid w:val="00AE72D9"/>
    <w:rsid w:val="00AF023B"/>
    <w:rsid w:val="00AF129A"/>
    <w:rsid w:val="00AF19D5"/>
    <w:rsid w:val="00AF3630"/>
    <w:rsid w:val="00AF39F7"/>
    <w:rsid w:val="00AF42DD"/>
    <w:rsid w:val="00AF4877"/>
    <w:rsid w:val="00AF48ED"/>
    <w:rsid w:val="00AF4F86"/>
    <w:rsid w:val="00AF548F"/>
    <w:rsid w:val="00AF5A35"/>
    <w:rsid w:val="00AF5DD6"/>
    <w:rsid w:val="00AF600A"/>
    <w:rsid w:val="00AF619C"/>
    <w:rsid w:val="00AF6C27"/>
    <w:rsid w:val="00AF726E"/>
    <w:rsid w:val="00AF789A"/>
    <w:rsid w:val="00AF7BB4"/>
    <w:rsid w:val="00B00141"/>
    <w:rsid w:val="00B0066D"/>
    <w:rsid w:val="00B00AA1"/>
    <w:rsid w:val="00B00C83"/>
    <w:rsid w:val="00B00D2F"/>
    <w:rsid w:val="00B0129F"/>
    <w:rsid w:val="00B01CFD"/>
    <w:rsid w:val="00B01E84"/>
    <w:rsid w:val="00B02200"/>
    <w:rsid w:val="00B0246B"/>
    <w:rsid w:val="00B03098"/>
    <w:rsid w:val="00B03CC3"/>
    <w:rsid w:val="00B04D13"/>
    <w:rsid w:val="00B04D69"/>
    <w:rsid w:val="00B05E48"/>
    <w:rsid w:val="00B05FFE"/>
    <w:rsid w:val="00B06002"/>
    <w:rsid w:val="00B068B5"/>
    <w:rsid w:val="00B06B68"/>
    <w:rsid w:val="00B06C09"/>
    <w:rsid w:val="00B06F23"/>
    <w:rsid w:val="00B07B17"/>
    <w:rsid w:val="00B10286"/>
    <w:rsid w:val="00B10379"/>
    <w:rsid w:val="00B10495"/>
    <w:rsid w:val="00B1098E"/>
    <w:rsid w:val="00B10F45"/>
    <w:rsid w:val="00B11223"/>
    <w:rsid w:val="00B1129A"/>
    <w:rsid w:val="00B1168D"/>
    <w:rsid w:val="00B11D3F"/>
    <w:rsid w:val="00B126A6"/>
    <w:rsid w:val="00B12822"/>
    <w:rsid w:val="00B12CE9"/>
    <w:rsid w:val="00B12FB3"/>
    <w:rsid w:val="00B140FD"/>
    <w:rsid w:val="00B143E0"/>
    <w:rsid w:val="00B14856"/>
    <w:rsid w:val="00B14902"/>
    <w:rsid w:val="00B14F80"/>
    <w:rsid w:val="00B15C4B"/>
    <w:rsid w:val="00B15DEA"/>
    <w:rsid w:val="00B15F48"/>
    <w:rsid w:val="00B15F7F"/>
    <w:rsid w:val="00B1652F"/>
    <w:rsid w:val="00B1658F"/>
    <w:rsid w:val="00B175A0"/>
    <w:rsid w:val="00B175F4"/>
    <w:rsid w:val="00B2028F"/>
    <w:rsid w:val="00B207D7"/>
    <w:rsid w:val="00B21352"/>
    <w:rsid w:val="00B214D2"/>
    <w:rsid w:val="00B2150A"/>
    <w:rsid w:val="00B215D5"/>
    <w:rsid w:val="00B217CD"/>
    <w:rsid w:val="00B21A63"/>
    <w:rsid w:val="00B21ED8"/>
    <w:rsid w:val="00B22539"/>
    <w:rsid w:val="00B22B6E"/>
    <w:rsid w:val="00B22D04"/>
    <w:rsid w:val="00B23589"/>
    <w:rsid w:val="00B2372B"/>
    <w:rsid w:val="00B23823"/>
    <w:rsid w:val="00B23B9E"/>
    <w:rsid w:val="00B24CD8"/>
    <w:rsid w:val="00B24D56"/>
    <w:rsid w:val="00B25DBC"/>
    <w:rsid w:val="00B26469"/>
    <w:rsid w:val="00B264CB"/>
    <w:rsid w:val="00B26B9E"/>
    <w:rsid w:val="00B279C4"/>
    <w:rsid w:val="00B3035C"/>
    <w:rsid w:val="00B30636"/>
    <w:rsid w:val="00B31647"/>
    <w:rsid w:val="00B318D1"/>
    <w:rsid w:val="00B31966"/>
    <w:rsid w:val="00B320A0"/>
    <w:rsid w:val="00B3276C"/>
    <w:rsid w:val="00B32A2D"/>
    <w:rsid w:val="00B33817"/>
    <w:rsid w:val="00B343E6"/>
    <w:rsid w:val="00B35040"/>
    <w:rsid w:val="00B3588A"/>
    <w:rsid w:val="00B35E05"/>
    <w:rsid w:val="00B36915"/>
    <w:rsid w:val="00B36D0B"/>
    <w:rsid w:val="00B37888"/>
    <w:rsid w:val="00B37D1B"/>
    <w:rsid w:val="00B40F37"/>
    <w:rsid w:val="00B41752"/>
    <w:rsid w:val="00B422CF"/>
    <w:rsid w:val="00B42550"/>
    <w:rsid w:val="00B4276A"/>
    <w:rsid w:val="00B4293F"/>
    <w:rsid w:val="00B42AE2"/>
    <w:rsid w:val="00B42D73"/>
    <w:rsid w:val="00B4310B"/>
    <w:rsid w:val="00B43193"/>
    <w:rsid w:val="00B43404"/>
    <w:rsid w:val="00B43BAF"/>
    <w:rsid w:val="00B43EC4"/>
    <w:rsid w:val="00B44148"/>
    <w:rsid w:val="00B44CE8"/>
    <w:rsid w:val="00B459DF"/>
    <w:rsid w:val="00B45FD2"/>
    <w:rsid w:val="00B4680A"/>
    <w:rsid w:val="00B46929"/>
    <w:rsid w:val="00B46EA5"/>
    <w:rsid w:val="00B47112"/>
    <w:rsid w:val="00B4744B"/>
    <w:rsid w:val="00B47A75"/>
    <w:rsid w:val="00B47C19"/>
    <w:rsid w:val="00B503A8"/>
    <w:rsid w:val="00B50823"/>
    <w:rsid w:val="00B50A09"/>
    <w:rsid w:val="00B50DF6"/>
    <w:rsid w:val="00B51234"/>
    <w:rsid w:val="00B5171B"/>
    <w:rsid w:val="00B517BF"/>
    <w:rsid w:val="00B5187E"/>
    <w:rsid w:val="00B5194A"/>
    <w:rsid w:val="00B51C85"/>
    <w:rsid w:val="00B51D3B"/>
    <w:rsid w:val="00B52B78"/>
    <w:rsid w:val="00B538B2"/>
    <w:rsid w:val="00B53F15"/>
    <w:rsid w:val="00B54786"/>
    <w:rsid w:val="00B549D5"/>
    <w:rsid w:val="00B5514F"/>
    <w:rsid w:val="00B5662A"/>
    <w:rsid w:val="00B566CD"/>
    <w:rsid w:val="00B56816"/>
    <w:rsid w:val="00B61666"/>
    <w:rsid w:val="00B617CE"/>
    <w:rsid w:val="00B61DA8"/>
    <w:rsid w:val="00B629E5"/>
    <w:rsid w:val="00B62E14"/>
    <w:rsid w:val="00B62F2E"/>
    <w:rsid w:val="00B63311"/>
    <w:rsid w:val="00B63F4D"/>
    <w:rsid w:val="00B645B7"/>
    <w:rsid w:val="00B661A7"/>
    <w:rsid w:val="00B66392"/>
    <w:rsid w:val="00B66572"/>
    <w:rsid w:val="00B67530"/>
    <w:rsid w:val="00B67C48"/>
    <w:rsid w:val="00B70221"/>
    <w:rsid w:val="00B70718"/>
    <w:rsid w:val="00B70972"/>
    <w:rsid w:val="00B70A16"/>
    <w:rsid w:val="00B70BF0"/>
    <w:rsid w:val="00B70EF5"/>
    <w:rsid w:val="00B71134"/>
    <w:rsid w:val="00B7118F"/>
    <w:rsid w:val="00B719C2"/>
    <w:rsid w:val="00B71ECD"/>
    <w:rsid w:val="00B73830"/>
    <w:rsid w:val="00B73849"/>
    <w:rsid w:val="00B73ADA"/>
    <w:rsid w:val="00B73C7B"/>
    <w:rsid w:val="00B74454"/>
    <w:rsid w:val="00B745CB"/>
    <w:rsid w:val="00B7465C"/>
    <w:rsid w:val="00B7484E"/>
    <w:rsid w:val="00B760DF"/>
    <w:rsid w:val="00B768FF"/>
    <w:rsid w:val="00B77B7C"/>
    <w:rsid w:val="00B77CC7"/>
    <w:rsid w:val="00B77E5B"/>
    <w:rsid w:val="00B8076B"/>
    <w:rsid w:val="00B80903"/>
    <w:rsid w:val="00B8092F"/>
    <w:rsid w:val="00B80F0C"/>
    <w:rsid w:val="00B81040"/>
    <w:rsid w:val="00B81795"/>
    <w:rsid w:val="00B817AB"/>
    <w:rsid w:val="00B81A91"/>
    <w:rsid w:val="00B81DC7"/>
    <w:rsid w:val="00B81F27"/>
    <w:rsid w:val="00B81F85"/>
    <w:rsid w:val="00B828AF"/>
    <w:rsid w:val="00B82B5B"/>
    <w:rsid w:val="00B831D4"/>
    <w:rsid w:val="00B84643"/>
    <w:rsid w:val="00B846A8"/>
    <w:rsid w:val="00B846BF"/>
    <w:rsid w:val="00B846CB"/>
    <w:rsid w:val="00B8471E"/>
    <w:rsid w:val="00B84EC6"/>
    <w:rsid w:val="00B85090"/>
    <w:rsid w:val="00B854F0"/>
    <w:rsid w:val="00B85573"/>
    <w:rsid w:val="00B856AC"/>
    <w:rsid w:val="00B868D1"/>
    <w:rsid w:val="00B8797F"/>
    <w:rsid w:val="00B87D85"/>
    <w:rsid w:val="00B9003C"/>
    <w:rsid w:val="00B90268"/>
    <w:rsid w:val="00B904A2"/>
    <w:rsid w:val="00B916F7"/>
    <w:rsid w:val="00B91F1E"/>
    <w:rsid w:val="00B928F0"/>
    <w:rsid w:val="00B92ED6"/>
    <w:rsid w:val="00B940D3"/>
    <w:rsid w:val="00B94378"/>
    <w:rsid w:val="00B94A92"/>
    <w:rsid w:val="00B955CB"/>
    <w:rsid w:val="00B95FE0"/>
    <w:rsid w:val="00B9606D"/>
    <w:rsid w:val="00B9649E"/>
    <w:rsid w:val="00B9661A"/>
    <w:rsid w:val="00B9702F"/>
    <w:rsid w:val="00B97466"/>
    <w:rsid w:val="00B974B7"/>
    <w:rsid w:val="00BA00CE"/>
    <w:rsid w:val="00BA00FC"/>
    <w:rsid w:val="00BA0110"/>
    <w:rsid w:val="00BA03B8"/>
    <w:rsid w:val="00BA0971"/>
    <w:rsid w:val="00BA09F5"/>
    <w:rsid w:val="00BA0B8A"/>
    <w:rsid w:val="00BA1026"/>
    <w:rsid w:val="00BA128E"/>
    <w:rsid w:val="00BA16FD"/>
    <w:rsid w:val="00BA26CB"/>
    <w:rsid w:val="00BA3239"/>
    <w:rsid w:val="00BA3EC1"/>
    <w:rsid w:val="00BA491C"/>
    <w:rsid w:val="00BA4C60"/>
    <w:rsid w:val="00BA4C83"/>
    <w:rsid w:val="00BA4DE2"/>
    <w:rsid w:val="00BA5050"/>
    <w:rsid w:val="00BA577A"/>
    <w:rsid w:val="00BA5808"/>
    <w:rsid w:val="00BA59E3"/>
    <w:rsid w:val="00BA5BD7"/>
    <w:rsid w:val="00BA5DE5"/>
    <w:rsid w:val="00BA61A1"/>
    <w:rsid w:val="00BA620F"/>
    <w:rsid w:val="00BA6547"/>
    <w:rsid w:val="00BA7398"/>
    <w:rsid w:val="00BA78D5"/>
    <w:rsid w:val="00BA7BF4"/>
    <w:rsid w:val="00BA7F56"/>
    <w:rsid w:val="00BA7F9D"/>
    <w:rsid w:val="00BB0F3B"/>
    <w:rsid w:val="00BB1A0E"/>
    <w:rsid w:val="00BB1CF3"/>
    <w:rsid w:val="00BB26B8"/>
    <w:rsid w:val="00BB33EC"/>
    <w:rsid w:val="00BB388C"/>
    <w:rsid w:val="00BB3A73"/>
    <w:rsid w:val="00BB3AE3"/>
    <w:rsid w:val="00BB540F"/>
    <w:rsid w:val="00BB566F"/>
    <w:rsid w:val="00BB5F20"/>
    <w:rsid w:val="00BB60AF"/>
    <w:rsid w:val="00BB65D9"/>
    <w:rsid w:val="00BB6BA8"/>
    <w:rsid w:val="00BB7001"/>
    <w:rsid w:val="00BB7889"/>
    <w:rsid w:val="00BB78A2"/>
    <w:rsid w:val="00BB7A4D"/>
    <w:rsid w:val="00BC014D"/>
    <w:rsid w:val="00BC0557"/>
    <w:rsid w:val="00BC0C4C"/>
    <w:rsid w:val="00BC1406"/>
    <w:rsid w:val="00BC1822"/>
    <w:rsid w:val="00BC1F33"/>
    <w:rsid w:val="00BC24B5"/>
    <w:rsid w:val="00BC276A"/>
    <w:rsid w:val="00BC29DF"/>
    <w:rsid w:val="00BC2D88"/>
    <w:rsid w:val="00BC2E5A"/>
    <w:rsid w:val="00BC3028"/>
    <w:rsid w:val="00BC3813"/>
    <w:rsid w:val="00BC3BFF"/>
    <w:rsid w:val="00BC3C5E"/>
    <w:rsid w:val="00BC3DB1"/>
    <w:rsid w:val="00BC3DDE"/>
    <w:rsid w:val="00BC3E3A"/>
    <w:rsid w:val="00BC4720"/>
    <w:rsid w:val="00BC4A7E"/>
    <w:rsid w:val="00BC4FE8"/>
    <w:rsid w:val="00BC59A2"/>
    <w:rsid w:val="00BC5DE2"/>
    <w:rsid w:val="00BC5FA5"/>
    <w:rsid w:val="00BC636D"/>
    <w:rsid w:val="00BC6CF8"/>
    <w:rsid w:val="00BC7356"/>
    <w:rsid w:val="00BC7697"/>
    <w:rsid w:val="00BC7BEB"/>
    <w:rsid w:val="00BC7E8E"/>
    <w:rsid w:val="00BD0522"/>
    <w:rsid w:val="00BD0CB7"/>
    <w:rsid w:val="00BD0DCF"/>
    <w:rsid w:val="00BD10AE"/>
    <w:rsid w:val="00BD13F1"/>
    <w:rsid w:val="00BD19A0"/>
    <w:rsid w:val="00BD2005"/>
    <w:rsid w:val="00BD204C"/>
    <w:rsid w:val="00BD2ABE"/>
    <w:rsid w:val="00BD3862"/>
    <w:rsid w:val="00BD38BE"/>
    <w:rsid w:val="00BD39A1"/>
    <w:rsid w:val="00BD39F1"/>
    <w:rsid w:val="00BD3A45"/>
    <w:rsid w:val="00BD6753"/>
    <w:rsid w:val="00BD6947"/>
    <w:rsid w:val="00BD6C15"/>
    <w:rsid w:val="00BD7241"/>
    <w:rsid w:val="00BD79C6"/>
    <w:rsid w:val="00BD7FF0"/>
    <w:rsid w:val="00BE08D5"/>
    <w:rsid w:val="00BE0BAE"/>
    <w:rsid w:val="00BE0CCF"/>
    <w:rsid w:val="00BE0D26"/>
    <w:rsid w:val="00BE1331"/>
    <w:rsid w:val="00BE1567"/>
    <w:rsid w:val="00BE1FFB"/>
    <w:rsid w:val="00BE204E"/>
    <w:rsid w:val="00BE223F"/>
    <w:rsid w:val="00BE2349"/>
    <w:rsid w:val="00BE2985"/>
    <w:rsid w:val="00BE2BF4"/>
    <w:rsid w:val="00BE3F1C"/>
    <w:rsid w:val="00BE43CA"/>
    <w:rsid w:val="00BE46CC"/>
    <w:rsid w:val="00BE562D"/>
    <w:rsid w:val="00BE57D0"/>
    <w:rsid w:val="00BE6087"/>
    <w:rsid w:val="00BE633A"/>
    <w:rsid w:val="00BE6441"/>
    <w:rsid w:val="00BE6BC0"/>
    <w:rsid w:val="00BE773F"/>
    <w:rsid w:val="00BE7863"/>
    <w:rsid w:val="00BF0003"/>
    <w:rsid w:val="00BF038E"/>
    <w:rsid w:val="00BF045A"/>
    <w:rsid w:val="00BF0821"/>
    <w:rsid w:val="00BF0B77"/>
    <w:rsid w:val="00BF0D0B"/>
    <w:rsid w:val="00BF0D97"/>
    <w:rsid w:val="00BF12B1"/>
    <w:rsid w:val="00BF13B7"/>
    <w:rsid w:val="00BF2324"/>
    <w:rsid w:val="00BF24F5"/>
    <w:rsid w:val="00BF26B0"/>
    <w:rsid w:val="00BF27A1"/>
    <w:rsid w:val="00BF28EC"/>
    <w:rsid w:val="00BF4020"/>
    <w:rsid w:val="00BF40F9"/>
    <w:rsid w:val="00BF4328"/>
    <w:rsid w:val="00BF4420"/>
    <w:rsid w:val="00BF471D"/>
    <w:rsid w:val="00BF6431"/>
    <w:rsid w:val="00BF6686"/>
    <w:rsid w:val="00BF6DEE"/>
    <w:rsid w:val="00BF6ED3"/>
    <w:rsid w:val="00BF7116"/>
    <w:rsid w:val="00BF7558"/>
    <w:rsid w:val="00BF7A3F"/>
    <w:rsid w:val="00BF7B2B"/>
    <w:rsid w:val="00C002A7"/>
    <w:rsid w:val="00C002EE"/>
    <w:rsid w:val="00C0095A"/>
    <w:rsid w:val="00C0169E"/>
    <w:rsid w:val="00C0334E"/>
    <w:rsid w:val="00C03C3D"/>
    <w:rsid w:val="00C03E09"/>
    <w:rsid w:val="00C04487"/>
    <w:rsid w:val="00C04918"/>
    <w:rsid w:val="00C05005"/>
    <w:rsid w:val="00C050C5"/>
    <w:rsid w:val="00C0562F"/>
    <w:rsid w:val="00C05E65"/>
    <w:rsid w:val="00C06BB2"/>
    <w:rsid w:val="00C07031"/>
    <w:rsid w:val="00C07451"/>
    <w:rsid w:val="00C07594"/>
    <w:rsid w:val="00C07F04"/>
    <w:rsid w:val="00C106FB"/>
    <w:rsid w:val="00C10C15"/>
    <w:rsid w:val="00C10F14"/>
    <w:rsid w:val="00C120E1"/>
    <w:rsid w:val="00C1288E"/>
    <w:rsid w:val="00C1385A"/>
    <w:rsid w:val="00C140EA"/>
    <w:rsid w:val="00C1437D"/>
    <w:rsid w:val="00C14A80"/>
    <w:rsid w:val="00C14EB9"/>
    <w:rsid w:val="00C15258"/>
    <w:rsid w:val="00C16B29"/>
    <w:rsid w:val="00C17102"/>
    <w:rsid w:val="00C17A08"/>
    <w:rsid w:val="00C17C17"/>
    <w:rsid w:val="00C2008D"/>
    <w:rsid w:val="00C20D48"/>
    <w:rsid w:val="00C20E48"/>
    <w:rsid w:val="00C21038"/>
    <w:rsid w:val="00C21948"/>
    <w:rsid w:val="00C21ACF"/>
    <w:rsid w:val="00C21D3F"/>
    <w:rsid w:val="00C22665"/>
    <w:rsid w:val="00C22761"/>
    <w:rsid w:val="00C2319D"/>
    <w:rsid w:val="00C24229"/>
    <w:rsid w:val="00C2473A"/>
    <w:rsid w:val="00C24927"/>
    <w:rsid w:val="00C24B32"/>
    <w:rsid w:val="00C24EAF"/>
    <w:rsid w:val="00C25990"/>
    <w:rsid w:val="00C26C68"/>
    <w:rsid w:val="00C26E64"/>
    <w:rsid w:val="00C27435"/>
    <w:rsid w:val="00C30445"/>
    <w:rsid w:val="00C30F95"/>
    <w:rsid w:val="00C30FA3"/>
    <w:rsid w:val="00C31478"/>
    <w:rsid w:val="00C318F6"/>
    <w:rsid w:val="00C323AB"/>
    <w:rsid w:val="00C325A9"/>
    <w:rsid w:val="00C33B26"/>
    <w:rsid w:val="00C33D87"/>
    <w:rsid w:val="00C340EA"/>
    <w:rsid w:val="00C3484D"/>
    <w:rsid w:val="00C359AD"/>
    <w:rsid w:val="00C361F6"/>
    <w:rsid w:val="00C365C2"/>
    <w:rsid w:val="00C36C7B"/>
    <w:rsid w:val="00C376AC"/>
    <w:rsid w:val="00C37B50"/>
    <w:rsid w:val="00C37E30"/>
    <w:rsid w:val="00C4030B"/>
    <w:rsid w:val="00C403C6"/>
    <w:rsid w:val="00C40FEF"/>
    <w:rsid w:val="00C41050"/>
    <w:rsid w:val="00C413D8"/>
    <w:rsid w:val="00C414E3"/>
    <w:rsid w:val="00C4156E"/>
    <w:rsid w:val="00C417D0"/>
    <w:rsid w:val="00C41835"/>
    <w:rsid w:val="00C41C94"/>
    <w:rsid w:val="00C41DAE"/>
    <w:rsid w:val="00C41E42"/>
    <w:rsid w:val="00C41EEA"/>
    <w:rsid w:val="00C425E6"/>
    <w:rsid w:val="00C4264B"/>
    <w:rsid w:val="00C42FE0"/>
    <w:rsid w:val="00C43A12"/>
    <w:rsid w:val="00C43AEB"/>
    <w:rsid w:val="00C43C8C"/>
    <w:rsid w:val="00C43CE5"/>
    <w:rsid w:val="00C441C8"/>
    <w:rsid w:val="00C4421E"/>
    <w:rsid w:val="00C4433C"/>
    <w:rsid w:val="00C4547D"/>
    <w:rsid w:val="00C45FC6"/>
    <w:rsid w:val="00C46713"/>
    <w:rsid w:val="00C46855"/>
    <w:rsid w:val="00C46B44"/>
    <w:rsid w:val="00C46D75"/>
    <w:rsid w:val="00C47337"/>
    <w:rsid w:val="00C47E19"/>
    <w:rsid w:val="00C504EC"/>
    <w:rsid w:val="00C50804"/>
    <w:rsid w:val="00C50A1E"/>
    <w:rsid w:val="00C50C23"/>
    <w:rsid w:val="00C50CCF"/>
    <w:rsid w:val="00C510D1"/>
    <w:rsid w:val="00C513F6"/>
    <w:rsid w:val="00C5184A"/>
    <w:rsid w:val="00C5266B"/>
    <w:rsid w:val="00C52926"/>
    <w:rsid w:val="00C53B6D"/>
    <w:rsid w:val="00C53F29"/>
    <w:rsid w:val="00C5421E"/>
    <w:rsid w:val="00C54505"/>
    <w:rsid w:val="00C54678"/>
    <w:rsid w:val="00C5504F"/>
    <w:rsid w:val="00C5535D"/>
    <w:rsid w:val="00C566D7"/>
    <w:rsid w:val="00C56C1F"/>
    <w:rsid w:val="00C6078D"/>
    <w:rsid w:val="00C60C0A"/>
    <w:rsid w:val="00C60D57"/>
    <w:rsid w:val="00C61F1B"/>
    <w:rsid w:val="00C62AD2"/>
    <w:rsid w:val="00C62DE5"/>
    <w:rsid w:val="00C63626"/>
    <w:rsid w:val="00C638C9"/>
    <w:rsid w:val="00C6458F"/>
    <w:rsid w:val="00C646A7"/>
    <w:rsid w:val="00C648D0"/>
    <w:rsid w:val="00C64B11"/>
    <w:rsid w:val="00C6538D"/>
    <w:rsid w:val="00C65871"/>
    <w:rsid w:val="00C65C0E"/>
    <w:rsid w:val="00C65E4E"/>
    <w:rsid w:val="00C66E27"/>
    <w:rsid w:val="00C7136C"/>
    <w:rsid w:val="00C71C7D"/>
    <w:rsid w:val="00C72281"/>
    <w:rsid w:val="00C72492"/>
    <w:rsid w:val="00C726EC"/>
    <w:rsid w:val="00C7293C"/>
    <w:rsid w:val="00C72B8F"/>
    <w:rsid w:val="00C72EC3"/>
    <w:rsid w:val="00C731ED"/>
    <w:rsid w:val="00C74291"/>
    <w:rsid w:val="00C7431D"/>
    <w:rsid w:val="00C7435E"/>
    <w:rsid w:val="00C74969"/>
    <w:rsid w:val="00C74AD8"/>
    <w:rsid w:val="00C753CD"/>
    <w:rsid w:val="00C75429"/>
    <w:rsid w:val="00C75830"/>
    <w:rsid w:val="00C75B78"/>
    <w:rsid w:val="00C7662F"/>
    <w:rsid w:val="00C76A31"/>
    <w:rsid w:val="00C77032"/>
    <w:rsid w:val="00C77221"/>
    <w:rsid w:val="00C77555"/>
    <w:rsid w:val="00C80200"/>
    <w:rsid w:val="00C80596"/>
    <w:rsid w:val="00C80811"/>
    <w:rsid w:val="00C808F2"/>
    <w:rsid w:val="00C80D78"/>
    <w:rsid w:val="00C82C94"/>
    <w:rsid w:val="00C82F81"/>
    <w:rsid w:val="00C82FEB"/>
    <w:rsid w:val="00C838BE"/>
    <w:rsid w:val="00C849AF"/>
    <w:rsid w:val="00C85390"/>
    <w:rsid w:val="00C8568C"/>
    <w:rsid w:val="00C85FA6"/>
    <w:rsid w:val="00C860A3"/>
    <w:rsid w:val="00C86DF2"/>
    <w:rsid w:val="00C876C7"/>
    <w:rsid w:val="00C900E9"/>
    <w:rsid w:val="00C903F3"/>
    <w:rsid w:val="00C913EB"/>
    <w:rsid w:val="00C919BA"/>
    <w:rsid w:val="00C91AC8"/>
    <w:rsid w:val="00C921D3"/>
    <w:rsid w:val="00C926A0"/>
    <w:rsid w:val="00C9320F"/>
    <w:rsid w:val="00C93A74"/>
    <w:rsid w:val="00C94041"/>
    <w:rsid w:val="00C952E5"/>
    <w:rsid w:val="00C956BD"/>
    <w:rsid w:val="00C95CDE"/>
    <w:rsid w:val="00C95E26"/>
    <w:rsid w:val="00C9605B"/>
    <w:rsid w:val="00C96127"/>
    <w:rsid w:val="00C96F1D"/>
    <w:rsid w:val="00C973A3"/>
    <w:rsid w:val="00CA038E"/>
    <w:rsid w:val="00CA0C0A"/>
    <w:rsid w:val="00CA0CA0"/>
    <w:rsid w:val="00CA1CEE"/>
    <w:rsid w:val="00CA21DB"/>
    <w:rsid w:val="00CA240E"/>
    <w:rsid w:val="00CA347A"/>
    <w:rsid w:val="00CA377C"/>
    <w:rsid w:val="00CA42ED"/>
    <w:rsid w:val="00CA457F"/>
    <w:rsid w:val="00CA4E7F"/>
    <w:rsid w:val="00CA58AF"/>
    <w:rsid w:val="00CA5FBA"/>
    <w:rsid w:val="00CA633D"/>
    <w:rsid w:val="00CA680F"/>
    <w:rsid w:val="00CA6BFE"/>
    <w:rsid w:val="00CA6D3E"/>
    <w:rsid w:val="00CA731F"/>
    <w:rsid w:val="00CA767C"/>
    <w:rsid w:val="00CB1176"/>
    <w:rsid w:val="00CB12E0"/>
    <w:rsid w:val="00CB24C6"/>
    <w:rsid w:val="00CB2DC4"/>
    <w:rsid w:val="00CB55EE"/>
    <w:rsid w:val="00CB62C1"/>
    <w:rsid w:val="00CB6951"/>
    <w:rsid w:val="00CB6E23"/>
    <w:rsid w:val="00CB72FA"/>
    <w:rsid w:val="00CB73EC"/>
    <w:rsid w:val="00CB7574"/>
    <w:rsid w:val="00CB7ADC"/>
    <w:rsid w:val="00CC1001"/>
    <w:rsid w:val="00CC1133"/>
    <w:rsid w:val="00CC114C"/>
    <w:rsid w:val="00CC11E5"/>
    <w:rsid w:val="00CC141D"/>
    <w:rsid w:val="00CC15EA"/>
    <w:rsid w:val="00CC1678"/>
    <w:rsid w:val="00CC1AFF"/>
    <w:rsid w:val="00CC2A63"/>
    <w:rsid w:val="00CC2BD6"/>
    <w:rsid w:val="00CC2D9B"/>
    <w:rsid w:val="00CC2E7F"/>
    <w:rsid w:val="00CC2EA9"/>
    <w:rsid w:val="00CC319B"/>
    <w:rsid w:val="00CC3A02"/>
    <w:rsid w:val="00CC3EB5"/>
    <w:rsid w:val="00CC54CD"/>
    <w:rsid w:val="00CC57F8"/>
    <w:rsid w:val="00CC5A58"/>
    <w:rsid w:val="00CC63D6"/>
    <w:rsid w:val="00CC6F92"/>
    <w:rsid w:val="00CC7571"/>
    <w:rsid w:val="00CC78E1"/>
    <w:rsid w:val="00CD0BF8"/>
    <w:rsid w:val="00CD150A"/>
    <w:rsid w:val="00CD1A6A"/>
    <w:rsid w:val="00CD1E87"/>
    <w:rsid w:val="00CD1ED1"/>
    <w:rsid w:val="00CD22B3"/>
    <w:rsid w:val="00CD2320"/>
    <w:rsid w:val="00CD26B3"/>
    <w:rsid w:val="00CD27BD"/>
    <w:rsid w:val="00CD2B2A"/>
    <w:rsid w:val="00CD2B6A"/>
    <w:rsid w:val="00CD31C0"/>
    <w:rsid w:val="00CD3A56"/>
    <w:rsid w:val="00CD4BBA"/>
    <w:rsid w:val="00CD4C46"/>
    <w:rsid w:val="00CD5130"/>
    <w:rsid w:val="00CD522C"/>
    <w:rsid w:val="00CD5444"/>
    <w:rsid w:val="00CD5471"/>
    <w:rsid w:val="00CD64AA"/>
    <w:rsid w:val="00CD68B8"/>
    <w:rsid w:val="00CD6D7D"/>
    <w:rsid w:val="00CD71F5"/>
    <w:rsid w:val="00CD7603"/>
    <w:rsid w:val="00CD7C96"/>
    <w:rsid w:val="00CE03A5"/>
    <w:rsid w:val="00CE0B6A"/>
    <w:rsid w:val="00CE0FEA"/>
    <w:rsid w:val="00CE11C1"/>
    <w:rsid w:val="00CE1524"/>
    <w:rsid w:val="00CE16F1"/>
    <w:rsid w:val="00CE1A8E"/>
    <w:rsid w:val="00CE1B61"/>
    <w:rsid w:val="00CE1C5E"/>
    <w:rsid w:val="00CE2D18"/>
    <w:rsid w:val="00CE30BD"/>
    <w:rsid w:val="00CE3132"/>
    <w:rsid w:val="00CE37B7"/>
    <w:rsid w:val="00CE4761"/>
    <w:rsid w:val="00CE5084"/>
    <w:rsid w:val="00CE5373"/>
    <w:rsid w:val="00CE5A4B"/>
    <w:rsid w:val="00CE6091"/>
    <w:rsid w:val="00CE62CB"/>
    <w:rsid w:val="00CE6401"/>
    <w:rsid w:val="00CE6703"/>
    <w:rsid w:val="00CE6F31"/>
    <w:rsid w:val="00CE6FE1"/>
    <w:rsid w:val="00CE7198"/>
    <w:rsid w:val="00CE76BA"/>
    <w:rsid w:val="00CE7DCE"/>
    <w:rsid w:val="00CF0951"/>
    <w:rsid w:val="00CF0DBE"/>
    <w:rsid w:val="00CF1195"/>
    <w:rsid w:val="00CF1540"/>
    <w:rsid w:val="00CF2262"/>
    <w:rsid w:val="00CF2457"/>
    <w:rsid w:val="00CF3088"/>
    <w:rsid w:val="00CF3AAE"/>
    <w:rsid w:val="00CF3F0C"/>
    <w:rsid w:val="00CF40F8"/>
    <w:rsid w:val="00CF416C"/>
    <w:rsid w:val="00CF464F"/>
    <w:rsid w:val="00CF4851"/>
    <w:rsid w:val="00CF4F83"/>
    <w:rsid w:val="00CF59D1"/>
    <w:rsid w:val="00CF5B1F"/>
    <w:rsid w:val="00CF66A7"/>
    <w:rsid w:val="00CF749E"/>
    <w:rsid w:val="00CF7CBF"/>
    <w:rsid w:val="00D00429"/>
    <w:rsid w:val="00D00721"/>
    <w:rsid w:val="00D0079C"/>
    <w:rsid w:val="00D00B5E"/>
    <w:rsid w:val="00D01633"/>
    <w:rsid w:val="00D02044"/>
    <w:rsid w:val="00D02936"/>
    <w:rsid w:val="00D02B04"/>
    <w:rsid w:val="00D03175"/>
    <w:rsid w:val="00D0375A"/>
    <w:rsid w:val="00D03FDF"/>
    <w:rsid w:val="00D040E4"/>
    <w:rsid w:val="00D04C31"/>
    <w:rsid w:val="00D05573"/>
    <w:rsid w:val="00D058D6"/>
    <w:rsid w:val="00D05BBF"/>
    <w:rsid w:val="00D05EFD"/>
    <w:rsid w:val="00D0615F"/>
    <w:rsid w:val="00D0642B"/>
    <w:rsid w:val="00D0668E"/>
    <w:rsid w:val="00D06884"/>
    <w:rsid w:val="00D06A83"/>
    <w:rsid w:val="00D07537"/>
    <w:rsid w:val="00D107D0"/>
    <w:rsid w:val="00D10DA4"/>
    <w:rsid w:val="00D10FED"/>
    <w:rsid w:val="00D1294E"/>
    <w:rsid w:val="00D132E1"/>
    <w:rsid w:val="00D142AF"/>
    <w:rsid w:val="00D14739"/>
    <w:rsid w:val="00D161C3"/>
    <w:rsid w:val="00D16205"/>
    <w:rsid w:val="00D17068"/>
    <w:rsid w:val="00D172AD"/>
    <w:rsid w:val="00D173C2"/>
    <w:rsid w:val="00D217B8"/>
    <w:rsid w:val="00D2298B"/>
    <w:rsid w:val="00D22CBA"/>
    <w:rsid w:val="00D23A94"/>
    <w:rsid w:val="00D244E0"/>
    <w:rsid w:val="00D245EE"/>
    <w:rsid w:val="00D24C90"/>
    <w:rsid w:val="00D24D42"/>
    <w:rsid w:val="00D25CE7"/>
    <w:rsid w:val="00D26375"/>
    <w:rsid w:val="00D26389"/>
    <w:rsid w:val="00D270B0"/>
    <w:rsid w:val="00D27B6C"/>
    <w:rsid w:val="00D30493"/>
    <w:rsid w:val="00D31549"/>
    <w:rsid w:val="00D3203D"/>
    <w:rsid w:val="00D32342"/>
    <w:rsid w:val="00D3283F"/>
    <w:rsid w:val="00D328A1"/>
    <w:rsid w:val="00D32E86"/>
    <w:rsid w:val="00D33498"/>
    <w:rsid w:val="00D33C1D"/>
    <w:rsid w:val="00D33F83"/>
    <w:rsid w:val="00D344A5"/>
    <w:rsid w:val="00D351AB"/>
    <w:rsid w:val="00D356E1"/>
    <w:rsid w:val="00D35892"/>
    <w:rsid w:val="00D36452"/>
    <w:rsid w:val="00D37630"/>
    <w:rsid w:val="00D37813"/>
    <w:rsid w:val="00D37FB1"/>
    <w:rsid w:val="00D40150"/>
    <w:rsid w:val="00D40271"/>
    <w:rsid w:val="00D40483"/>
    <w:rsid w:val="00D40975"/>
    <w:rsid w:val="00D40CCF"/>
    <w:rsid w:val="00D40D43"/>
    <w:rsid w:val="00D40E1D"/>
    <w:rsid w:val="00D41BF3"/>
    <w:rsid w:val="00D41D6E"/>
    <w:rsid w:val="00D41FF1"/>
    <w:rsid w:val="00D4274F"/>
    <w:rsid w:val="00D4372F"/>
    <w:rsid w:val="00D45210"/>
    <w:rsid w:val="00D45383"/>
    <w:rsid w:val="00D45C5A"/>
    <w:rsid w:val="00D46139"/>
    <w:rsid w:val="00D464D2"/>
    <w:rsid w:val="00D465CC"/>
    <w:rsid w:val="00D465FD"/>
    <w:rsid w:val="00D467E6"/>
    <w:rsid w:val="00D47773"/>
    <w:rsid w:val="00D47924"/>
    <w:rsid w:val="00D47F37"/>
    <w:rsid w:val="00D505B9"/>
    <w:rsid w:val="00D513C3"/>
    <w:rsid w:val="00D51EE2"/>
    <w:rsid w:val="00D527BC"/>
    <w:rsid w:val="00D528EE"/>
    <w:rsid w:val="00D52A36"/>
    <w:rsid w:val="00D53621"/>
    <w:rsid w:val="00D53780"/>
    <w:rsid w:val="00D53B98"/>
    <w:rsid w:val="00D54822"/>
    <w:rsid w:val="00D548DF"/>
    <w:rsid w:val="00D55111"/>
    <w:rsid w:val="00D55147"/>
    <w:rsid w:val="00D55482"/>
    <w:rsid w:val="00D55B8D"/>
    <w:rsid w:val="00D55D2F"/>
    <w:rsid w:val="00D562E8"/>
    <w:rsid w:val="00D564BA"/>
    <w:rsid w:val="00D56B82"/>
    <w:rsid w:val="00D57E51"/>
    <w:rsid w:val="00D61112"/>
    <w:rsid w:val="00D6120C"/>
    <w:rsid w:val="00D613D1"/>
    <w:rsid w:val="00D614BB"/>
    <w:rsid w:val="00D61B92"/>
    <w:rsid w:val="00D62229"/>
    <w:rsid w:val="00D636C6"/>
    <w:rsid w:val="00D638C3"/>
    <w:rsid w:val="00D6396E"/>
    <w:rsid w:val="00D63B08"/>
    <w:rsid w:val="00D63F97"/>
    <w:rsid w:val="00D64B16"/>
    <w:rsid w:val="00D64D7B"/>
    <w:rsid w:val="00D65740"/>
    <w:rsid w:val="00D6670E"/>
    <w:rsid w:val="00D66842"/>
    <w:rsid w:val="00D669F2"/>
    <w:rsid w:val="00D6712F"/>
    <w:rsid w:val="00D67E73"/>
    <w:rsid w:val="00D67E84"/>
    <w:rsid w:val="00D67EED"/>
    <w:rsid w:val="00D70E3B"/>
    <w:rsid w:val="00D70E59"/>
    <w:rsid w:val="00D71BA9"/>
    <w:rsid w:val="00D72339"/>
    <w:rsid w:val="00D726DA"/>
    <w:rsid w:val="00D72DF8"/>
    <w:rsid w:val="00D73125"/>
    <w:rsid w:val="00D7343E"/>
    <w:rsid w:val="00D73BC9"/>
    <w:rsid w:val="00D74681"/>
    <w:rsid w:val="00D74D67"/>
    <w:rsid w:val="00D74F2B"/>
    <w:rsid w:val="00D75162"/>
    <w:rsid w:val="00D75210"/>
    <w:rsid w:val="00D75658"/>
    <w:rsid w:val="00D759DA"/>
    <w:rsid w:val="00D75B5D"/>
    <w:rsid w:val="00D75CE3"/>
    <w:rsid w:val="00D762B5"/>
    <w:rsid w:val="00D769CF"/>
    <w:rsid w:val="00D77023"/>
    <w:rsid w:val="00D770BF"/>
    <w:rsid w:val="00D8099F"/>
    <w:rsid w:val="00D80F2F"/>
    <w:rsid w:val="00D8128B"/>
    <w:rsid w:val="00D81725"/>
    <w:rsid w:val="00D818B3"/>
    <w:rsid w:val="00D81D2F"/>
    <w:rsid w:val="00D82124"/>
    <w:rsid w:val="00D82691"/>
    <w:rsid w:val="00D82B65"/>
    <w:rsid w:val="00D82BCF"/>
    <w:rsid w:val="00D82E56"/>
    <w:rsid w:val="00D83502"/>
    <w:rsid w:val="00D8372E"/>
    <w:rsid w:val="00D83CC0"/>
    <w:rsid w:val="00D8439C"/>
    <w:rsid w:val="00D84F66"/>
    <w:rsid w:val="00D86485"/>
    <w:rsid w:val="00D865C4"/>
    <w:rsid w:val="00D86C10"/>
    <w:rsid w:val="00D86CD7"/>
    <w:rsid w:val="00D87319"/>
    <w:rsid w:val="00D877BF"/>
    <w:rsid w:val="00D878BA"/>
    <w:rsid w:val="00D90465"/>
    <w:rsid w:val="00D90774"/>
    <w:rsid w:val="00D9077D"/>
    <w:rsid w:val="00D91400"/>
    <w:rsid w:val="00D91412"/>
    <w:rsid w:val="00D91A04"/>
    <w:rsid w:val="00D91C56"/>
    <w:rsid w:val="00D91CBD"/>
    <w:rsid w:val="00D91D9A"/>
    <w:rsid w:val="00D91DEE"/>
    <w:rsid w:val="00D92408"/>
    <w:rsid w:val="00D941FD"/>
    <w:rsid w:val="00D944AC"/>
    <w:rsid w:val="00D948FC"/>
    <w:rsid w:val="00D9650D"/>
    <w:rsid w:val="00D966B8"/>
    <w:rsid w:val="00D9694B"/>
    <w:rsid w:val="00D971D6"/>
    <w:rsid w:val="00D97868"/>
    <w:rsid w:val="00DA1557"/>
    <w:rsid w:val="00DA1A0E"/>
    <w:rsid w:val="00DA1E72"/>
    <w:rsid w:val="00DA1EE1"/>
    <w:rsid w:val="00DA258F"/>
    <w:rsid w:val="00DA265F"/>
    <w:rsid w:val="00DA26B6"/>
    <w:rsid w:val="00DA413C"/>
    <w:rsid w:val="00DA4571"/>
    <w:rsid w:val="00DA4837"/>
    <w:rsid w:val="00DA4B6D"/>
    <w:rsid w:val="00DA4C64"/>
    <w:rsid w:val="00DA5A23"/>
    <w:rsid w:val="00DA5EF9"/>
    <w:rsid w:val="00DA6061"/>
    <w:rsid w:val="00DA60BA"/>
    <w:rsid w:val="00DA63E9"/>
    <w:rsid w:val="00DA69F4"/>
    <w:rsid w:val="00DA6BF5"/>
    <w:rsid w:val="00DA6F27"/>
    <w:rsid w:val="00DA7403"/>
    <w:rsid w:val="00DA75D3"/>
    <w:rsid w:val="00DA7742"/>
    <w:rsid w:val="00DA7A84"/>
    <w:rsid w:val="00DB012B"/>
    <w:rsid w:val="00DB02E5"/>
    <w:rsid w:val="00DB0779"/>
    <w:rsid w:val="00DB0841"/>
    <w:rsid w:val="00DB0941"/>
    <w:rsid w:val="00DB0E4E"/>
    <w:rsid w:val="00DB12A0"/>
    <w:rsid w:val="00DB3205"/>
    <w:rsid w:val="00DB34A5"/>
    <w:rsid w:val="00DB3866"/>
    <w:rsid w:val="00DB3CEE"/>
    <w:rsid w:val="00DB42BA"/>
    <w:rsid w:val="00DB42E2"/>
    <w:rsid w:val="00DB43B9"/>
    <w:rsid w:val="00DB45FE"/>
    <w:rsid w:val="00DB479C"/>
    <w:rsid w:val="00DB5037"/>
    <w:rsid w:val="00DB50DC"/>
    <w:rsid w:val="00DB5419"/>
    <w:rsid w:val="00DB54E7"/>
    <w:rsid w:val="00DB56AE"/>
    <w:rsid w:val="00DB590F"/>
    <w:rsid w:val="00DB5E0D"/>
    <w:rsid w:val="00DB653D"/>
    <w:rsid w:val="00DB657E"/>
    <w:rsid w:val="00DB6666"/>
    <w:rsid w:val="00DB6BCA"/>
    <w:rsid w:val="00DB792D"/>
    <w:rsid w:val="00DC0345"/>
    <w:rsid w:val="00DC07F0"/>
    <w:rsid w:val="00DC0D35"/>
    <w:rsid w:val="00DC1619"/>
    <w:rsid w:val="00DC228E"/>
    <w:rsid w:val="00DC257A"/>
    <w:rsid w:val="00DC27CF"/>
    <w:rsid w:val="00DC3608"/>
    <w:rsid w:val="00DC36AC"/>
    <w:rsid w:val="00DC4125"/>
    <w:rsid w:val="00DC4512"/>
    <w:rsid w:val="00DC46E5"/>
    <w:rsid w:val="00DC4983"/>
    <w:rsid w:val="00DC4A73"/>
    <w:rsid w:val="00DC535B"/>
    <w:rsid w:val="00DC5EBC"/>
    <w:rsid w:val="00DC60A6"/>
    <w:rsid w:val="00DC656F"/>
    <w:rsid w:val="00DC6591"/>
    <w:rsid w:val="00DC721B"/>
    <w:rsid w:val="00DD030C"/>
    <w:rsid w:val="00DD0328"/>
    <w:rsid w:val="00DD0765"/>
    <w:rsid w:val="00DD07A2"/>
    <w:rsid w:val="00DD0AA7"/>
    <w:rsid w:val="00DD1162"/>
    <w:rsid w:val="00DD2DE7"/>
    <w:rsid w:val="00DD343F"/>
    <w:rsid w:val="00DD45B4"/>
    <w:rsid w:val="00DD5054"/>
    <w:rsid w:val="00DD54AF"/>
    <w:rsid w:val="00DD5D10"/>
    <w:rsid w:val="00DD60CB"/>
    <w:rsid w:val="00DD6D2C"/>
    <w:rsid w:val="00DD6E82"/>
    <w:rsid w:val="00DD78F3"/>
    <w:rsid w:val="00DE01DC"/>
    <w:rsid w:val="00DE0478"/>
    <w:rsid w:val="00DE04D4"/>
    <w:rsid w:val="00DE072C"/>
    <w:rsid w:val="00DE107E"/>
    <w:rsid w:val="00DE14A7"/>
    <w:rsid w:val="00DE1605"/>
    <w:rsid w:val="00DE16A9"/>
    <w:rsid w:val="00DE18FF"/>
    <w:rsid w:val="00DE1DAD"/>
    <w:rsid w:val="00DE1FF7"/>
    <w:rsid w:val="00DE2934"/>
    <w:rsid w:val="00DE2CDE"/>
    <w:rsid w:val="00DE2DEA"/>
    <w:rsid w:val="00DE3277"/>
    <w:rsid w:val="00DE32CC"/>
    <w:rsid w:val="00DE372E"/>
    <w:rsid w:val="00DE3835"/>
    <w:rsid w:val="00DE38C1"/>
    <w:rsid w:val="00DE39BA"/>
    <w:rsid w:val="00DE4074"/>
    <w:rsid w:val="00DE4BB9"/>
    <w:rsid w:val="00DE536A"/>
    <w:rsid w:val="00DE5698"/>
    <w:rsid w:val="00DE5E5A"/>
    <w:rsid w:val="00DE6763"/>
    <w:rsid w:val="00DE686A"/>
    <w:rsid w:val="00DE6871"/>
    <w:rsid w:val="00DE70D4"/>
    <w:rsid w:val="00DE789D"/>
    <w:rsid w:val="00DE7EBC"/>
    <w:rsid w:val="00DF1911"/>
    <w:rsid w:val="00DF1ED2"/>
    <w:rsid w:val="00DF2ABA"/>
    <w:rsid w:val="00DF2C90"/>
    <w:rsid w:val="00DF34E0"/>
    <w:rsid w:val="00DF3573"/>
    <w:rsid w:val="00DF3CE6"/>
    <w:rsid w:val="00DF3CEA"/>
    <w:rsid w:val="00DF3EAA"/>
    <w:rsid w:val="00DF42C7"/>
    <w:rsid w:val="00DF42E6"/>
    <w:rsid w:val="00DF44C5"/>
    <w:rsid w:val="00DF4715"/>
    <w:rsid w:val="00DF4ADB"/>
    <w:rsid w:val="00DF4E4C"/>
    <w:rsid w:val="00DF570C"/>
    <w:rsid w:val="00DF6729"/>
    <w:rsid w:val="00DF6BDE"/>
    <w:rsid w:val="00DF6D74"/>
    <w:rsid w:val="00DF6D87"/>
    <w:rsid w:val="00DF6F4A"/>
    <w:rsid w:val="00DF7245"/>
    <w:rsid w:val="00DF734A"/>
    <w:rsid w:val="00DF73DF"/>
    <w:rsid w:val="00DF75B9"/>
    <w:rsid w:val="00DF7674"/>
    <w:rsid w:val="00DF7BB9"/>
    <w:rsid w:val="00E00888"/>
    <w:rsid w:val="00E010AC"/>
    <w:rsid w:val="00E0136C"/>
    <w:rsid w:val="00E015B9"/>
    <w:rsid w:val="00E02FB7"/>
    <w:rsid w:val="00E02FEA"/>
    <w:rsid w:val="00E035F0"/>
    <w:rsid w:val="00E03797"/>
    <w:rsid w:val="00E03CA5"/>
    <w:rsid w:val="00E04131"/>
    <w:rsid w:val="00E04DD2"/>
    <w:rsid w:val="00E058B2"/>
    <w:rsid w:val="00E05B0A"/>
    <w:rsid w:val="00E05BCA"/>
    <w:rsid w:val="00E05DEF"/>
    <w:rsid w:val="00E061B8"/>
    <w:rsid w:val="00E063A2"/>
    <w:rsid w:val="00E06663"/>
    <w:rsid w:val="00E0672E"/>
    <w:rsid w:val="00E06AAF"/>
    <w:rsid w:val="00E06DD2"/>
    <w:rsid w:val="00E06DE3"/>
    <w:rsid w:val="00E0706B"/>
    <w:rsid w:val="00E100CF"/>
    <w:rsid w:val="00E102B3"/>
    <w:rsid w:val="00E10AF8"/>
    <w:rsid w:val="00E10D67"/>
    <w:rsid w:val="00E115A5"/>
    <w:rsid w:val="00E117FB"/>
    <w:rsid w:val="00E1200B"/>
    <w:rsid w:val="00E12668"/>
    <w:rsid w:val="00E12882"/>
    <w:rsid w:val="00E1377C"/>
    <w:rsid w:val="00E13CA4"/>
    <w:rsid w:val="00E14C03"/>
    <w:rsid w:val="00E14F06"/>
    <w:rsid w:val="00E1517C"/>
    <w:rsid w:val="00E155E2"/>
    <w:rsid w:val="00E15935"/>
    <w:rsid w:val="00E16839"/>
    <w:rsid w:val="00E16B2C"/>
    <w:rsid w:val="00E16DDF"/>
    <w:rsid w:val="00E16E68"/>
    <w:rsid w:val="00E17354"/>
    <w:rsid w:val="00E178CC"/>
    <w:rsid w:val="00E17C30"/>
    <w:rsid w:val="00E20062"/>
    <w:rsid w:val="00E207B0"/>
    <w:rsid w:val="00E20809"/>
    <w:rsid w:val="00E20815"/>
    <w:rsid w:val="00E208BB"/>
    <w:rsid w:val="00E20ADA"/>
    <w:rsid w:val="00E21462"/>
    <w:rsid w:val="00E21624"/>
    <w:rsid w:val="00E21E5B"/>
    <w:rsid w:val="00E22390"/>
    <w:rsid w:val="00E22800"/>
    <w:rsid w:val="00E22B4B"/>
    <w:rsid w:val="00E22CE9"/>
    <w:rsid w:val="00E23331"/>
    <w:rsid w:val="00E23A3C"/>
    <w:rsid w:val="00E24A0C"/>
    <w:rsid w:val="00E2528D"/>
    <w:rsid w:val="00E25A63"/>
    <w:rsid w:val="00E25C18"/>
    <w:rsid w:val="00E26BFE"/>
    <w:rsid w:val="00E27138"/>
    <w:rsid w:val="00E27D99"/>
    <w:rsid w:val="00E3158F"/>
    <w:rsid w:val="00E31990"/>
    <w:rsid w:val="00E31B51"/>
    <w:rsid w:val="00E339BC"/>
    <w:rsid w:val="00E33A8C"/>
    <w:rsid w:val="00E33AAF"/>
    <w:rsid w:val="00E33D19"/>
    <w:rsid w:val="00E340E0"/>
    <w:rsid w:val="00E34CCE"/>
    <w:rsid w:val="00E35028"/>
    <w:rsid w:val="00E3528D"/>
    <w:rsid w:val="00E352F0"/>
    <w:rsid w:val="00E3560A"/>
    <w:rsid w:val="00E35850"/>
    <w:rsid w:val="00E35D0F"/>
    <w:rsid w:val="00E36102"/>
    <w:rsid w:val="00E36C29"/>
    <w:rsid w:val="00E37EEA"/>
    <w:rsid w:val="00E40264"/>
    <w:rsid w:val="00E409C2"/>
    <w:rsid w:val="00E41906"/>
    <w:rsid w:val="00E43010"/>
    <w:rsid w:val="00E43A78"/>
    <w:rsid w:val="00E44175"/>
    <w:rsid w:val="00E44ACF"/>
    <w:rsid w:val="00E45BD3"/>
    <w:rsid w:val="00E45F36"/>
    <w:rsid w:val="00E464E4"/>
    <w:rsid w:val="00E46EC7"/>
    <w:rsid w:val="00E47DA0"/>
    <w:rsid w:val="00E5000B"/>
    <w:rsid w:val="00E50B40"/>
    <w:rsid w:val="00E51122"/>
    <w:rsid w:val="00E516EB"/>
    <w:rsid w:val="00E521ED"/>
    <w:rsid w:val="00E52700"/>
    <w:rsid w:val="00E52C39"/>
    <w:rsid w:val="00E52D91"/>
    <w:rsid w:val="00E532CB"/>
    <w:rsid w:val="00E53C31"/>
    <w:rsid w:val="00E53D33"/>
    <w:rsid w:val="00E545CF"/>
    <w:rsid w:val="00E5464A"/>
    <w:rsid w:val="00E54F68"/>
    <w:rsid w:val="00E55A00"/>
    <w:rsid w:val="00E56CCE"/>
    <w:rsid w:val="00E57B83"/>
    <w:rsid w:val="00E57E07"/>
    <w:rsid w:val="00E60FB4"/>
    <w:rsid w:val="00E614E8"/>
    <w:rsid w:val="00E61ECE"/>
    <w:rsid w:val="00E61F25"/>
    <w:rsid w:val="00E6260E"/>
    <w:rsid w:val="00E63361"/>
    <w:rsid w:val="00E633E7"/>
    <w:rsid w:val="00E63DCB"/>
    <w:rsid w:val="00E644BC"/>
    <w:rsid w:val="00E645D5"/>
    <w:rsid w:val="00E645F3"/>
    <w:rsid w:val="00E648EF"/>
    <w:rsid w:val="00E6493F"/>
    <w:rsid w:val="00E66788"/>
    <w:rsid w:val="00E671D4"/>
    <w:rsid w:val="00E676CF"/>
    <w:rsid w:val="00E679A2"/>
    <w:rsid w:val="00E67F50"/>
    <w:rsid w:val="00E70845"/>
    <w:rsid w:val="00E70BC0"/>
    <w:rsid w:val="00E70CE1"/>
    <w:rsid w:val="00E70F44"/>
    <w:rsid w:val="00E715E2"/>
    <w:rsid w:val="00E71C38"/>
    <w:rsid w:val="00E71CE5"/>
    <w:rsid w:val="00E71F04"/>
    <w:rsid w:val="00E72392"/>
    <w:rsid w:val="00E723A3"/>
    <w:rsid w:val="00E72425"/>
    <w:rsid w:val="00E725E6"/>
    <w:rsid w:val="00E727CA"/>
    <w:rsid w:val="00E72B06"/>
    <w:rsid w:val="00E72E61"/>
    <w:rsid w:val="00E73721"/>
    <w:rsid w:val="00E73C23"/>
    <w:rsid w:val="00E74F53"/>
    <w:rsid w:val="00E74FA0"/>
    <w:rsid w:val="00E75296"/>
    <w:rsid w:val="00E76326"/>
    <w:rsid w:val="00E76B90"/>
    <w:rsid w:val="00E77494"/>
    <w:rsid w:val="00E776BA"/>
    <w:rsid w:val="00E77BDB"/>
    <w:rsid w:val="00E8149D"/>
    <w:rsid w:val="00E81BDD"/>
    <w:rsid w:val="00E825CB"/>
    <w:rsid w:val="00E828A7"/>
    <w:rsid w:val="00E82E53"/>
    <w:rsid w:val="00E8312B"/>
    <w:rsid w:val="00E8348B"/>
    <w:rsid w:val="00E83622"/>
    <w:rsid w:val="00E83A00"/>
    <w:rsid w:val="00E8453E"/>
    <w:rsid w:val="00E84A64"/>
    <w:rsid w:val="00E85121"/>
    <w:rsid w:val="00E853ED"/>
    <w:rsid w:val="00E85938"/>
    <w:rsid w:val="00E86F4B"/>
    <w:rsid w:val="00E87031"/>
    <w:rsid w:val="00E874F0"/>
    <w:rsid w:val="00E875A5"/>
    <w:rsid w:val="00E8771F"/>
    <w:rsid w:val="00E87D93"/>
    <w:rsid w:val="00E87FA2"/>
    <w:rsid w:val="00E90765"/>
    <w:rsid w:val="00E90A5F"/>
    <w:rsid w:val="00E90AAF"/>
    <w:rsid w:val="00E91594"/>
    <w:rsid w:val="00E916F5"/>
    <w:rsid w:val="00E91AA7"/>
    <w:rsid w:val="00E92072"/>
    <w:rsid w:val="00E92410"/>
    <w:rsid w:val="00E935D0"/>
    <w:rsid w:val="00E94991"/>
    <w:rsid w:val="00E94A16"/>
    <w:rsid w:val="00E94C06"/>
    <w:rsid w:val="00E9543D"/>
    <w:rsid w:val="00E95C42"/>
    <w:rsid w:val="00E96206"/>
    <w:rsid w:val="00E96B7B"/>
    <w:rsid w:val="00E96C26"/>
    <w:rsid w:val="00E97021"/>
    <w:rsid w:val="00E973B4"/>
    <w:rsid w:val="00E9783C"/>
    <w:rsid w:val="00E97C4B"/>
    <w:rsid w:val="00E97FAD"/>
    <w:rsid w:val="00E97FCF"/>
    <w:rsid w:val="00EA058A"/>
    <w:rsid w:val="00EA0F54"/>
    <w:rsid w:val="00EA15BE"/>
    <w:rsid w:val="00EA1B61"/>
    <w:rsid w:val="00EA227B"/>
    <w:rsid w:val="00EA2832"/>
    <w:rsid w:val="00EA29A3"/>
    <w:rsid w:val="00EA2B61"/>
    <w:rsid w:val="00EA31E8"/>
    <w:rsid w:val="00EA3EF1"/>
    <w:rsid w:val="00EA430A"/>
    <w:rsid w:val="00EA4859"/>
    <w:rsid w:val="00EA4E56"/>
    <w:rsid w:val="00EA5241"/>
    <w:rsid w:val="00EA55C1"/>
    <w:rsid w:val="00EA633E"/>
    <w:rsid w:val="00EA6734"/>
    <w:rsid w:val="00EA6861"/>
    <w:rsid w:val="00EA721C"/>
    <w:rsid w:val="00EA77DC"/>
    <w:rsid w:val="00EB1046"/>
    <w:rsid w:val="00EB1E0C"/>
    <w:rsid w:val="00EB2813"/>
    <w:rsid w:val="00EB3603"/>
    <w:rsid w:val="00EB36CA"/>
    <w:rsid w:val="00EB3772"/>
    <w:rsid w:val="00EB4C88"/>
    <w:rsid w:val="00EB4EF9"/>
    <w:rsid w:val="00EB5B11"/>
    <w:rsid w:val="00EB5D06"/>
    <w:rsid w:val="00EB5D6E"/>
    <w:rsid w:val="00EB6036"/>
    <w:rsid w:val="00EB6965"/>
    <w:rsid w:val="00EB6A45"/>
    <w:rsid w:val="00EB7383"/>
    <w:rsid w:val="00EB7389"/>
    <w:rsid w:val="00EB7906"/>
    <w:rsid w:val="00EB7E09"/>
    <w:rsid w:val="00EC01EA"/>
    <w:rsid w:val="00EC03AF"/>
    <w:rsid w:val="00EC0523"/>
    <w:rsid w:val="00EC0E12"/>
    <w:rsid w:val="00EC13A1"/>
    <w:rsid w:val="00EC141A"/>
    <w:rsid w:val="00EC143B"/>
    <w:rsid w:val="00EC29A0"/>
    <w:rsid w:val="00EC2F7A"/>
    <w:rsid w:val="00EC323A"/>
    <w:rsid w:val="00EC357C"/>
    <w:rsid w:val="00EC3B3E"/>
    <w:rsid w:val="00EC44DB"/>
    <w:rsid w:val="00EC4629"/>
    <w:rsid w:val="00EC4E84"/>
    <w:rsid w:val="00EC4EDC"/>
    <w:rsid w:val="00EC5775"/>
    <w:rsid w:val="00EC57D2"/>
    <w:rsid w:val="00EC6886"/>
    <w:rsid w:val="00EC6AF2"/>
    <w:rsid w:val="00EC6CB3"/>
    <w:rsid w:val="00EC7282"/>
    <w:rsid w:val="00EC79B6"/>
    <w:rsid w:val="00EC7BB4"/>
    <w:rsid w:val="00EC7FB4"/>
    <w:rsid w:val="00ED0099"/>
    <w:rsid w:val="00ED04DC"/>
    <w:rsid w:val="00ED055C"/>
    <w:rsid w:val="00ED0ACA"/>
    <w:rsid w:val="00ED0B44"/>
    <w:rsid w:val="00ED15D8"/>
    <w:rsid w:val="00ED263A"/>
    <w:rsid w:val="00ED266B"/>
    <w:rsid w:val="00ED355E"/>
    <w:rsid w:val="00ED3707"/>
    <w:rsid w:val="00ED3DDA"/>
    <w:rsid w:val="00ED4029"/>
    <w:rsid w:val="00ED43EC"/>
    <w:rsid w:val="00ED591C"/>
    <w:rsid w:val="00ED5FEC"/>
    <w:rsid w:val="00ED69B2"/>
    <w:rsid w:val="00ED71F7"/>
    <w:rsid w:val="00EE054E"/>
    <w:rsid w:val="00EE0D95"/>
    <w:rsid w:val="00EE1583"/>
    <w:rsid w:val="00EE18B4"/>
    <w:rsid w:val="00EE18E2"/>
    <w:rsid w:val="00EE22E9"/>
    <w:rsid w:val="00EE28BB"/>
    <w:rsid w:val="00EE2EE5"/>
    <w:rsid w:val="00EE2FBB"/>
    <w:rsid w:val="00EE30B4"/>
    <w:rsid w:val="00EE3635"/>
    <w:rsid w:val="00EE38A8"/>
    <w:rsid w:val="00EE3E29"/>
    <w:rsid w:val="00EE3FBE"/>
    <w:rsid w:val="00EE5557"/>
    <w:rsid w:val="00EE59D6"/>
    <w:rsid w:val="00EE5A4B"/>
    <w:rsid w:val="00EE5BAF"/>
    <w:rsid w:val="00EE5F56"/>
    <w:rsid w:val="00EE699F"/>
    <w:rsid w:val="00EE6D49"/>
    <w:rsid w:val="00EE7A49"/>
    <w:rsid w:val="00EE7BFB"/>
    <w:rsid w:val="00EE7C12"/>
    <w:rsid w:val="00EF0D6C"/>
    <w:rsid w:val="00EF2507"/>
    <w:rsid w:val="00EF2BE8"/>
    <w:rsid w:val="00EF377E"/>
    <w:rsid w:val="00EF3A34"/>
    <w:rsid w:val="00EF3FE6"/>
    <w:rsid w:val="00EF3FE8"/>
    <w:rsid w:val="00EF4951"/>
    <w:rsid w:val="00EF4C96"/>
    <w:rsid w:val="00EF4D41"/>
    <w:rsid w:val="00EF4DD2"/>
    <w:rsid w:val="00EF4E4C"/>
    <w:rsid w:val="00EF4F37"/>
    <w:rsid w:val="00EF50FC"/>
    <w:rsid w:val="00EF522A"/>
    <w:rsid w:val="00EF57CE"/>
    <w:rsid w:val="00EF5CE3"/>
    <w:rsid w:val="00EF5D09"/>
    <w:rsid w:val="00EF5EA8"/>
    <w:rsid w:val="00EF634A"/>
    <w:rsid w:val="00EF7B05"/>
    <w:rsid w:val="00EF7DB3"/>
    <w:rsid w:val="00EF7EF9"/>
    <w:rsid w:val="00F00786"/>
    <w:rsid w:val="00F00EB5"/>
    <w:rsid w:val="00F00F67"/>
    <w:rsid w:val="00F0110D"/>
    <w:rsid w:val="00F01244"/>
    <w:rsid w:val="00F01400"/>
    <w:rsid w:val="00F01D17"/>
    <w:rsid w:val="00F02640"/>
    <w:rsid w:val="00F02776"/>
    <w:rsid w:val="00F02A9B"/>
    <w:rsid w:val="00F02F9E"/>
    <w:rsid w:val="00F036D2"/>
    <w:rsid w:val="00F03AF9"/>
    <w:rsid w:val="00F040AB"/>
    <w:rsid w:val="00F045E5"/>
    <w:rsid w:val="00F05CD3"/>
    <w:rsid w:val="00F060DB"/>
    <w:rsid w:val="00F07567"/>
    <w:rsid w:val="00F07608"/>
    <w:rsid w:val="00F07CC8"/>
    <w:rsid w:val="00F110B9"/>
    <w:rsid w:val="00F11FA3"/>
    <w:rsid w:val="00F121EF"/>
    <w:rsid w:val="00F12217"/>
    <w:rsid w:val="00F12871"/>
    <w:rsid w:val="00F14708"/>
    <w:rsid w:val="00F154FC"/>
    <w:rsid w:val="00F1560A"/>
    <w:rsid w:val="00F17465"/>
    <w:rsid w:val="00F176D1"/>
    <w:rsid w:val="00F2022E"/>
    <w:rsid w:val="00F208E0"/>
    <w:rsid w:val="00F20D5C"/>
    <w:rsid w:val="00F22FEC"/>
    <w:rsid w:val="00F23157"/>
    <w:rsid w:val="00F23429"/>
    <w:rsid w:val="00F23DC0"/>
    <w:rsid w:val="00F24F69"/>
    <w:rsid w:val="00F25B14"/>
    <w:rsid w:val="00F271AE"/>
    <w:rsid w:val="00F27634"/>
    <w:rsid w:val="00F27A2D"/>
    <w:rsid w:val="00F30467"/>
    <w:rsid w:val="00F30FCC"/>
    <w:rsid w:val="00F30FF6"/>
    <w:rsid w:val="00F31071"/>
    <w:rsid w:val="00F31470"/>
    <w:rsid w:val="00F31BAF"/>
    <w:rsid w:val="00F332F1"/>
    <w:rsid w:val="00F33374"/>
    <w:rsid w:val="00F3350F"/>
    <w:rsid w:val="00F33909"/>
    <w:rsid w:val="00F341BF"/>
    <w:rsid w:val="00F34862"/>
    <w:rsid w:val="00F34899"/>
    <w:rsid w:val="00F34C95"/>
    <w:rsid w:val="00F35B3B"/>
    <w:rsid w:val="00F35B87"/>
    <w:rsid w:val="00F35C4E"/>
    <w:rsid w:val="00F35D92"/>
    <w:rsid w:val="00F360FF"/>
    <w:rsid w:val="00F364B8"/>
    <w:rsid w:val="00F371B6"/>
    <w:rsid w:val="00F37534"/>
    <w:rsid w:val="00F37EF7"/>
    <w:rsid w:val="00F40828"/>
    <w:rsid w:val="00F40CBE"/>
    <w:rsid w:val="00F40D1A"/>
    <w:rsid w:val="00F41891"/>
    <w:rsid w:val="00F419E2"/>
    <w:rsid w:val="00F425AC"/>
    <w:rsid w:val="00F4260B"/>
    <w:rsid w:val="00F42C65"/>
    <w:rsid w:val="00F430A4"/>
    <w:rsid w:val="00F43481"/>
    <w:rsid w:val="00F43884"/>
    <w:rsid w:val="00F43A02"/>
    <w:rsid w:val="00F43D84"/>
    <w:rsid w:val="00F447C8"/>
    <w:rsid w:val="00F4484D"/>
    <w:rsid w:val="00F44D7C"/>
    <w:rsid w:val="00F454CD"/>
    <w:rsid w:val="00F45797"/>
    <w:rsid w:val="00F4611C"/>
    <w:rsid w:val="00F4617C"/>
    <w:rsid w:val="00F46B71"/>
    <w:rsid w:val="00F46EF3"/>
    <w:rsid w:val="00F47667"/>
    <w:rsid w:val="00F47676"/>
    <w:rsid w:val="00F5010A"/>
    <w:rsid w:val="00F50730"/>
    <w:rsid w:val="00F50848"/>
    <w:rsid w:val="00F50D2A"/>
    <w:rsid w:val="00F50E9B"/>
    <w:rsid w:val="00F5144B"/>
    <w:rsid w:val="00F515AC"/>
    <w:rsid w:val="00F51949"/>
    <w:rsid w:val="00F520F7"/>
    <w:rsid w:val="00F53136"/>
    <w:rsid w:val="00F535DF"/>
    <w:rsid w:val="00F53A56"/>
    <w:rsid w:val="00F54A10"/>
    <w:rsid w:val="00F54C13"/>
    <w:rsid w:val="00F54C31"/>
    <w:rsid w:val="00F5536E"/>
    <w:rsid w:val="00F5584E"/>
    <w:rsid w:val="00F56185"/>
    <w:rsid w:val="00F565CE"/>
    <w:rsid w:val="00F56760"/>
    <w:rsid w:val="00F5686C"/>
    <w:rsid w:val="00F56B0E"/>
    <w:rsid w:val="00F56DF1"/>
    <w:rsid w:val="00F570C7"/>
    <w:rsid w:val="00F57157"/>
    <w:rsid w:val="00F5774E"/>
    <w:rsid w:val="00F57C24"/>
    <w:rsid w:val="00F57F2B"/>
    <w:rsid w:val="00F60082"/>
    <w:rsid w:val="00F60221"/>
    <w:rsid w:val="00F60B8C"/>
    <w:rsid w:val="00F60E4D"/>
    <w:rsid w:val="00F61042"/>
    <w:rsid w:val="00F610A1"/>
    <w:rsid w:val="00F6111C"/>
    <w:rsid w:val="00F61C8E"/>
    <w:rsid w:val="00F6243B"/>
    <w:rsid w:val="00F62494"/>
    <w:rsid w:val="00F62595"/>
    <w:rsid w:val="00F628AC"/>
    <w:rsid w:val="00F6298C"/>
    <w:rsid w:val="00F64320"/>
    <w:rsid w:val="00F64696"/>
    <w:rsid w:val="00F64748"/>
    <w:rsid w:val="00F64ADE"/>
    <w:rsid w:val="00F65790"/>
    <w:rsid w:val="00F6607B"/>
    <w:rsid w:val="00F66252"/>
    <w:rsid w:val="00F66F6F"/>
    <w:rsid w:val="00F66FCD"/>
    <w:rsid w:val="00F677D5"/>
    <w:rsid w:val="00F703EC"/>
    <w:rsid w:val="00F70515"/>
    <w:rsid w:val="00F705AF"/>
    <w:rsid w:val="00F706BF"/>
    <w:rsid w:val="00F70E6D"/>
    <w:rsid w:val="00F713A4"/>
    <w:rsid w:val="00F71FF3"/>
    <w:rsid w:val="00F72364"/>
    <w:rsid w:val="00F72781"/>
    <w:rsid w:val="00F728A3"/>
    <w:rsid w:val="00F72CAF"/>
    <w:rsid w:val="00F72EA0"/>
    <w:rsid w:val="00F730D1"/>
    <w:rsid w:val="00F742E0"/>
    <w:rsid w:val="00F7493D"/>
    <w:rsid w:val="00F755ED"/>
    <w:rsid w:val="00F759A2"/>
    <w:rsid w:val="00F76847"/>
    <w:rsid w:val="00F76B6A"/>
    <w:rsid w:val="00F76E7D"/>
    <w:rsid w:val="00F76E7E"/>
    <w:rsid w:val="00F77057"/>
    <w:rsid w:val="00F77CC4"/>
    <w:rsid w:val="00F77ED8"/>
    <w:rsid w:val="00F80CDD"/>
    <w:rsid w:val="00F80D6D"/>
    <w:rsid w:val="00F81D5B"/>
    <w:rsid w:val="00F81D7F"/>
    <w:rsid w:val="00F8208E"/>
    <w:rsid w:val="00F82FD7"/>
    <w:rsid w:val="00F83117"/>
    <w:rsid w:val="00F83498"/>
    <w:rsid w:val="00F83B1A"/>
    <w:rsid w:val="00F83BF7"/>
    <w:rsid w:val="00F84B76"/>
    <w:rsid w:val="00F84DC6"/>
    <w:rsid w:val="00F85007"/>
    <w:rsid w:val="00F85C79"/>
    <w:rsid w:val="00F8656D"/>
    <w:rsid w:val="00F86B0A"/>
    <w:rsid w:val="00F86B64"/>
    <w:rsid w:val="00F86D3E"/>
    <w:rsid w:val="00F875E8"/>
    <w:rsid w:val="00F9124E"/>
    <w:rsid w:val="00F91D04"/>
    <w:rsid w:val="00F91EB6"/>
    <w:rsid w:val="00F920FF"/>
    <w:rsid w:val="00F922DD"/>
    <w:rsid w:val="00F93DE5"/>
    <w:rsid w:val="00F93F8F"/>
    <w:rsid w:val="00F94106"/>
    <w:rsid w:val="00F9439A"/>
    <w:rsid w:val="00F94DD9"/>
    <w:rsid w:val="00F94DE5"/>
    <w:rsid w:val="00F95335"/>
    <w:rsid w:val="00F9569A"/>
    <w:rsid w:val="00F95971"/>
    <w:rsid w:val="00F95985"/>
    <w:rsid w:val="00F95A4B"/>
    <w:rsid w:val="00F95BE0"/>
    <w:rsid w:val="00F9700F"/>
    <w:rsid w:val="00F97801"/>
    <w:rsid w:val="00FA00E7"/>
    <w:rsid w:val="00FA060A"/>
    <w:rsid w:val="00FA063A"/>
    <w:rsid w:val="00FA1424"/>
    <w:rsid w:val="00FA1B01"/>
    <w:rsid w:val="00FA227C"/>
    <w:rsid w:val="00FA40AF"/>
    <w:rsid w:val="00FA40ED"/>
    <w:rsid w:val="00FA476C"/>
    <w:rsid w:val="00FA4E8C"/>
    <w:rsid w:val="00FA583C"/>
    <w:rsid w:val="00FA5F48"/>
    <w:rsid w:val="00FA6857"/>
    <w:rsid w:val="00FA762D"/>
    <w:rsid w:val="00FB01BD"/>
    <w:rsid w:val="00FB07CB"/>
    <w:rsid w:val="00FB0C2B"/>
    <w:rsid w:val="00FB1387"/>
    <w:rsid w:val="00FB1489"/>
    <w:rsid w:val="00FB1F00"/>
    <w:rsid w:val="00FB3E76"/>
    <w:rsid w:val="00FB4029"/>
    <w:rsid w:val="00FB495F"/>
    <w:rsid w:val="00FB4D1D"/>
    <w:rsid w:val="00FB4D95"/>
    <w:rsid w:val="00FB5556"/>
    <w:rsid w:val="00FB5A33"/>
    <w:rsid w:val="00FB5F55"/>
    <w:rsid w:val="00FB6F99"/>
    <w:rsid w:val="00FC0466"/>
    <w:rsid w:val="00FC0A0C"/>
    <w:rsid w:val="00FC0CAB"/>
    <w:rsid w:val="00FC0D88"/>
    <w:rsid w:val="00FC1582"/>
    <w:rsid w:val="00FC1725"/>
    <w:rsid w:val="00FC1778"/>
    <w:rsid w:val="00FC1C0F"/>
    <w:rsid w:val="00FC1EC6"/>
    <w:rsid w:val="00FC267A"/>
    <w:rsid w:val="00FC26D7"/>
    <w:rsid w:val="00FC2711"/>
    <w:rsid w:val="00FC2A69"/>
    <w:rsid w:val="00FC2DDA"/>
    <w:rsid w:val="00FC322D"/>
    <w:rsid w:val="00FC37E7"/>
    <w:rsid w:val="00FC400F"/>
    <w:rsid w:val="00FC5690"/>
    <w:rsid w:val="00FC56B8"/>
    <w:rsid w:val="00FC63E7"/>
    <w:rsid w:val="00FC6976"/>
    <w:rsid w:val="00FC6AB3"/>
    <w:rsid w:val="00FC7085"/>
    <w:rsid w:val="00FC7458"/>
    <w:rsid w:val="00FC7577"/>
    <w:rsid w:val="00FC7657"/>
    <w:rsid w:val="00FC7928"/>
    <w:rsid w:val="00FC7DA0"/>
    <w:rsid w:val="00FD00F1"/>
    <w:rsid w:val="00FD061F"/>
    <w:rsid w:val="00FD0A19"/>
    <w:rsid w:val="00FD0EED"/>
    <w:rsid w:val="00FD1355"/>
    <w:rsid w:val="00FD14E5"/>
    <w:rsid w:val="00FD1960"/>
    <w:rsid w:val="00FD30DA"/>
    <w:rsid w:val="00FD3F13"/>
    <w:rsid w:val="00FD42A2"/>
    <w:rsid w:val="00FD4AE3"/>
    <w:rsid w:val="00FD5227"/>
    <w:rsid w:val="00FD5A3A"/>
    <w:rsid w:val="00FD5E14"/>
    <w:rsid w:val="00FD636F"/>
    <w:rsid w:val="00FD656B"/>
    <w:rsid w:val="00FD6BD9"/>
    <w:rsid w:val="00FD6C87"/>
    <w:rsid w:val="00FD6D74"/>
    <w:rsid w:val="00FE21D7"/>
    <w:rsid w:val="00FE39EB"/>
    <w:rsid w:val="00FE39ED"/>
    <w:rsid w:val="00FE438F"/>
    <w:rsid w:val="00FE4979"/>
    <w:rsid w:val="00FE4B73"/>
    <w:rsid w:val="00FE5182"/>
    <w:rsid w:val="00FE5743"/>
    <w:rsid w:val="00FE57C7"/>
    <w:rsid w:val="00FE5C5F"/>
    <w:rsid w:val="00FE71FE"/>
    <w:rsid w:val="00FE7721"/>
    <w:rsid w:val="00FE7927"/>
    <w:rsid w:val="00FE7F62"/>
    <w:rsid w:val="00FF1EBD"/>
    <w:rsid w:val="00FF247B"/>
    <w:rsid w:val="00FF2CFE"/>
    <w:rsid w:val="00FF2F87"/>
    <w:rsid w:val="00FF37D2"/>
    <w:rsid w:val="00FF4F67"/>
    <w:rsid w:val="00FF5186"/>
    <w:rsid w:val="00FF5483"/>
    <w:rsid w:val="00FF5CBD"/>
    <w:rsid w:val="00FF5F3A"/>
    <w:rsid w:val="00FF69E2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46863"/>
  <w15:docId w15:val="{084AAF48-E1C6-4C26-9A94-143F7044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20F"/>
    <w:pPr>
      <w:spacing w:after="200" w:line="480" w:lineRule="auto"/>
      <w:ind w:firstLine="709"/>
      <w:jc w:val="both"/>
    </w:pPr>
    <w:rPr>
      <w:rFonts w:ascii="Arial" w:hAnsi="Arial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8558E7"/>
    <w:pPr>
      <w:keepNext/>
      <w:keepLines/>
      <w:suppressAutoHyphens/>
      <w:spacing w:after="0" w:line="240" w:lineRule="auto"/>
      <w:ind w:firstLine="0"/>
      <w:outlineLvl w:val="0"/>
    </w:pPr>
    <w:rPr>
      <w:rFonts w:cs="Arial"/>
      <w:b/>
      <w:bCs/>
      <w:sz w:val="32"/>
      <w:szCs w:val="32"/>
    </w:rPr>
  </w:style>
  <w:style w:type="paragraph" w:styleId="20">
    <w:name w:val="heading 2"/>
    <w:basedOn w:val="a"/>
    <w:link w:val="21"/>
    <w:autoRedefine/>
    <w:qFormat/>
    <w:rsid w:val="00772BE8"/>
    <w:pPr>
      <w:tabs>
        <w:tab w:val="left" w:pos="1276"/>
      </w:tabs>
      <w:spacing w:after="0"/>
      <w:ind w:right="-113"/>
      <w:outlineLvl w:val="1"/>
    </w:pPr>
    <w:rPr>
      <w:b/>
      <w:bCs/>
      <w:spacing w:val="-5"/>
      <w:szCs w:val="24"/>
      <w:lang w:val="en-US"/>
    </w:rPr>
  </w:style>
  <w:style w:type="paragraph" w:styleId="3">
    <w:name w:val="heading 3"/>
    <w:basedOn w:val="a"/>
    <w:next w:val="a"/>
    <w:link w:val="30"/>
    <w:autoRedefine/>
    <w:uiPriority w:val="9"/>
    <w:qFormat/>
    <w:rsid w:val="007050C3"/>
    <w:pPr>
      <w:keepNext/>
      <w:keepLines/>
      <w:spacing w:after="0"/>
      <w:outlineLvl w:val="2"/>
    </w:pPr>
    <w:rPr>
      <w:b/>
      <w:bCs/>
      <w:spacing w:val="-8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2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qFormat/>
    <w:rsid w:val="003A17CA"/>
    <w:p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3A17CA"/>
    <w:pPr>
      <w:spacing w:before="240" w:after="60" w:line="240" w:lineRule="auto"/>
      <w:outlineLvl w:val="5"/>
    </w:pPr>
    <w:rPr>
      <w:rFonts w:ascii="Times New Roman" w:hAnsi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3A17CA"/>
    <w:pPr>
      <w:spacing w:before="240" w:after="60" w:line="240" w:lineRule="auto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"/>
    <w:next w:val="a"/>
    <w:link w:val="80"/>
    <w:uiPriority w:val="9"/>
    <w:qFormat/>
    <w:rsid w:val="009A5137"/>
    <w:pPr>
      <w:spacing w:before="240" w:after="60"/>
      <w:ind w:firstLine="72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5BE"/>
    <w:pPr>
      <w:keepNext/>
      <w:keepLines/>
      <w:spacing w:before="40" w:after="0" w:line="252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07052"/>
    <w:rPr>
      <w:color w:val="0000FF"/>
      <w:u w:val="single"/>
    </w:rPr>
  </w:style>
  <w:style w:type="character" w:customStyle="1" w:styleId="21">
    <w:name w:val="Заголовок 2 Знак"/>
    <w:link w:val="20"/>
    <w:rsid w:val="00772BE8"/>
    <w:rPr>
      <w:rFonts w:ascii="Arial" w:hAnsi="Arial"/>
      <w:b/>
      <w:bCs/>
      <w:spacing w:val="-5"/>
      <w:sz w:val="24"/>
      <w:szCs w:val="24"/>
      <w:lang w:val="en-US"/>
    </w:rPr>
  </w:style>
  <w:style w:type="paragraph" w:styleId="a4">
    <w:name w:val="header"/>
    <w:basedOn w:val="a"/>
    <w:link w:val="a5"/>
    <w:unhideWhenUsed/>
    <w:rsid w:val="00A76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A760AA"/>
  </w:style>
  <w:style w:type="paragraph" w:styleId="a6">
    <w:name w:val="footer"/>
    <w:basedOn w:val="a"/>
    <w:link w:val="a7"/>
    <w:uiPriority w:val="99"/>
    <w:unhideWhenUsed/>
    <w:rsid w:val="00A76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60AA"/>
  </w:style>
  <w:style w:type="paragraph" w:styleId="a8">
    <w:name w:val="Balloon Text"/>
    <w:basedOn w:val="a"/>
    <w:link w:val="a9"/>
    <w:unhideWhenUsed/>
    <w:rsid w:val="00A760A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A760A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50A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Normal (Web)"/>
    <w:basedOn w:val="a"/>
    <w:uiPriority w:val="99"/>
    <w:unhideWhenUsed/>
    <w:rsid w:val="00350AF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50">
    <w:name w:val="Заголовок 5 Знак"/>
    <w:link w:val="5"/>
    <w:rsid w:val="003A17C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3A17CA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link w:val="7"/>
    <w:rsid w:val="003A17CA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rsid w:val="00553C6E"/>
    <w:pPr>
      <w:tabs>
        <w:tab w:val="left" w:pos="198"/>
        <w:tab w:val="right" w:leader="dot" w:pos="8789"/>
      </w:tabs>
      <w:spacing w:after="0" w:line="360" w:lineRule="auto"/>
      <w:ind w:firstLine="0"/>
    </w:pPr>
    <w:rPr>
      <w:rFonts w:eastAsia="Droid Sans Fallback" w:cs="Arial"/>
      <w:noProof/>
      <w:szCs w:val="24"/>
      <w:lang w:eastAsia="en-US"/>
    </w:rPr>
  </w:style>
  <w:style w:type="paragraph" w:styleId="ac">
    <w:name w:val="Body Text"/>
    <w:basedOn w:val="a"/>
    <w:link w:val="ad"/>
    <w:rsid w:val="003A17CA"/>
    <w:pPr>
      <w:spacing w:after="0" w:line="240" w:lineRule="auto"/>
    </w:pPr>
    <w:rPr>
      <w:szCs w:val="24"/>
    </w:rPr>
  </w:style>
  <w:style w:type="character" w:customStyle="1" w:styleId="ad">
    <w:name w:val="Основной текст Знак"/>
    <w:link w:val="ac"/>
    <w:rsid w:val="003A17CA"/>
    <w:rPr>
      <w:rFonts w:ascii="Arial" w:eastAsia="Times New Roman" w:hAnsi="Arial" w:cs="Arial"/>
      <w:sz w:val="24"/>
      <w:szCs w:val="24"/>
    </w:rPr>
  </w:style>
  <w:style w:type="paragraph" w:styleId="22">
    <w:name w:val="Body Text Indent 2"/>
    <w:basedOn w:val="a"/>
    <w:link w:val="23"/>
    <w:rsid w:val="003A17CA"/>
    <w:pPr>
      <w:spacing w:after="0"/>
      <w:ind w:firstLine="720"/>
    </w:pPr>
    <w:rPr>
      <w:szCs w:val="24"/>
    </w:rPr>
  </w:style>
  <w:style w:type="character" w:customStyle="1" w:styleId="23">
    <w:name w:val="Основной текст с отступом 2 Знак"/>
    <w:link w:val="22"/>
    <w:rsid w:val="003A17CA"/>
    <w:rPr>
      <w:rFonts w:ascii="Arial" w:eastAsia="Times New Roman" w:hAnsi="Arial" w:cs="Arial"/>
      <w:sz w:val="24"/>
      <w:szCs w:val="24"/>
    </w:rPr>
  </w:style>
  <w:style w:type="paragraph" w:styleId="24">
    <w:name w:val="Body Text 2"/>
    <w:basedOn w:val="a"/>
    <w:link w:val="25"/>
    <w:rsid w:val="003A17CA"/>
    <w:pPr>
      <w:spacing w:after="120"/>
    </w:pPr>
    <w:rPr>
      <w:rFonts w:ascii="Times New Roman" w:hAnsi="Times New Roman"/>
      <w:szCs w:val="24"/>
    </w:rPr>
  </w:style>
  <w:style w:type="character" w:customStyle="1" w:styleId="25">
    <w:name w:val="Основной текст 2 Знак"/>
    <w:link w:val="24"/>
    <w:rsid w:val="003A17CA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3A17CA"/>
    <w:pPr>
      <w:spacing w:after="120" w:line="240" w:lineRule="auto"/>
      <w:ind w:left="283"/>
    </w:pPr>
    <w:rPr>
      <w:rFonts w:ascii="Times New Roman" w:hAnsi="Times New Roman"/>
      <w:szCs w:val="24"/>
    </w:rPr>
  </w:style>
  <w:style w:type="character" w:customStyle="1" w:styleId="af">
    <w:name w:val="Основной текст с отступом Знак"/>
    <w:link w:val="ae"/>
    <w:uiPriority w:val="99"/>
    <w:rsid w:val="003A17CA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caption"/>
    <w:basedOn w:val="a"/>
    <w:next w:val="a"/>
    <w:qFormat/>
    <w:rsid w:val="003A17CA"/>
    <w:pPr>
      <w:spacing w:after="0" w:line="240" w:lineRule="auto"/>
    </w:pPr>
    <w:rPr>
      <w:rFonts w:ascii="Times New Roman" w:hAnsi="Times New Roman"/>
      <w:b/>
      <w:bCs/>
      <w:sz w:val="28"/>
      <w:szCs w:val="24"/>
    </w:rPr>
  </w:style>
  <w:style w:type="character" w:customStyle="1" w:styleId="10">
    <w:name w:val="Заголовок 1 Знак"/>
    <w:link w:val="1"/>
    <w:uiPriority w:val="9"/>
    <w:rsid w:val="008558E7"/>
    <w:rPr>
      <w:rFonts w:ascii="Arial" w:hAnsi="Arial" w:cs="Arial"/>
      <w:b/>
      <w:bCs/>
      <w:sz w:val="32"/>
      <w:szCs w:val="32"/>
    </w:rPr>
  </w:style>
  <w:style w:type="paragraph" w:customStyle="1" w:styleId="note">
    <w:name w:val="note"/>
    <w:basedOn w:val="a"/>
    <w:link w:val="note0"/>
    <w:rsid w:val="00DB54E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TML">
    <w:name w:val="HTML Code"/>
    <w:uiPriority w:val="99"/>
    <w:unhideWhenUsed/>
    <w:rsid w:val="00F3350F"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Обычный Знак"/>
    <w:rsid w:val="008C0CC6"/>
    <w:rPr>
      <w:rFonts w:ascii="Arial" w:eastAsia="Times New Roman" w:hAnsi="Arial" w:cs="Times New Roman"/>
      <w:b/>
      <w:bCs/>
      <w:sz w:val="24"/>
      <w:szCs w:val="24"/>
      <w:lang w:val="en-US"/>
    </w:rPr>
  </w:style>
  <w:style w:type="paragraph" w:customStyle="1" w:styleId="af2">
    <w:name w:val="Обычный текст"/>
    <w:basedOn w:val="20"/>
    <w:link w:val="af3"/>
    <w:qFormat/>
    <w:rsid w:val="00A94558"/>
    <w:rPr>
      <w:b w:val="0"/>
      <w:bCs w:val="0"/>
    </w:rPr>
  </w:style>
  <w:style w:type="character" w:customStyle="1" w:styleId="af3">
    <w:name w:val="Обычный текст Знак"/>
    <w:link w:val="af2"/>
    <w:rsid w:val="00A94558"/>
    <w:rPr>
      <w:rFonts w:ascii="Arial" w:hAnsi="Arial"/>
      <w:bCs w:val="0"/>
      <w:spacing w:val="-5"/>
      <w:sz w:val="24"/>
      <w:szCs w:val="24"/>
      <w:lang w:val="en-US"/>
    </w:rPr>
  </w:style>
  <w:style w:type="paragraph" w:customStyle="1" w:styleId="af4">
    <w:name w:val="Спецификация отображения"/>
    <w:basedOn w:val="20"/>
    <w:link w:val="af5"/>
    <w:autoRedefine/>
    <w:qFormat/>
    <w:rsid w:val="006A74C0"/>
    <w:pPr>
      <w:ind w:firstLine="0"/>
    </w:pPr>
    <w:rPr>
      <w:b w:val="0"/>
      <w:bCs w:val="0"/>
    </w:rPr>
  </w:style>
  <w:style w:type="character" w:customStyle="1" w:styleId="af5">
    <w:name w:val="Спецификация отображения Знак"/>
    <w:link w:val="af4"/>
    <w:rsid w:val="006A74C0"/>
    <w:rPr>
      <w:rFonts w:ascii="Arial" w:hAnsi="Arial"/>
      <w:bCs w:val="0"/>
      <w:spacing w:val="-5"/>
      <w:sz w:val="24"/>
      <w:szCs w:val="24"/>
      <w:lang w:val="en-US"/>
    </w:rPr>
  </w:style>
  <w:style w:type="paragraph" w:styleId="31">
    <w:name w:val="Body Text Indent 3"/>
    <w:basedOn w:val="a"/>
    <w:link w:val="32"/>
    <w:uiPriority w:val="99"/>
    <w:semiHidden/>
    <w:unhideWhenUsed/>
    <w:rsid w:val="00AE266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AE266D"/>
    <w:rPr>
      <w:rFonts w:ascii="Arial" w:hAnsi="Arial"/>
      <w:sz w:val="16"/>
      <w:szCs w:val="16"/>
    </w:rPr>
  </w:style>
  <w:style w:type="paragraph" w:customStyle="1" w:styleId="af6">
    <w:name w:val="Заголовок примечания"/>
    <w:basedOn w:val="a"/>
    <w:link w:val="af7"/>
    <w:qFormat/>
    <w:rsid w:val="00D941FD"/>
    <w:pPr>
      <w:spacing w:after="0"/>
      <w:ind w:firstLine="720"/>
    </w:pPr>
    <w:rPr>
      <w:b/>
      <w:spacing w:val="20"/>
      <w:sz w:val="20"/>
      <w:szCs w:val="20"/>
    </w:rPr>
  </w:style>
  <w:style w:type="paragraph" w:customStyle="1" w:styleId="af8">
    <w:name w:val="Содержание примечания"/>
    <w:basedOn w:val="a"/>
    <w:link w:val="af9"/>
    <w:qFormat/>
    <w:rsid w:val="00D941FD"/>
    <w:pPr>
      <w:spacing w:after="0"/>
      <w:ind w:firstLine="720"/>
    </w:pPr>
    <w:rPr>
      <w:sz w:val="20"/>
      <w:szCs w:val="20"/>
    </w:rPr>
  </w:style>
  <w:style w:type="character" w:customStyle="1" w:styleId="af7">
    <w:name w:val="Заголовок примечания Знак"/>
    <w:link w:val="af6"/>
    <w:rsid w:val="00D941FD"/>
    <w:rPr>
      <w:rFonts w:ascii="Arial" w:hAnsi="Arial"/>
      <w:b/>
      <w:spacing w:val="20"/>
      <w:sz w:val="20"/>
      <w:szCs w:val="20"/>
    </w:rPr>
  </w:style>
  <w:style w:type="character" w:customStyle="1" w:styleId="af9">
    <w:name w:val="Содержание примечания Знак"/>
    <w:link w:val="af8"/>
    <w:rsid w:val="00D941FD"/>
    <w:rPr>
      <w:rFonts w:ascii="Arial" w:hAnsi="Arial"/>
    </w:rPr>
  </w:style>
  <w:style w:type="paragraph" w:styleId="26">
    <w:name w:val="toc 2"/>
    <w:basedOn w:val="a"/>
    <w:next w:val="a"/>
    <w:autoRedefine/>
    <w:uiPriority w:val="39"/>
    <w:unhideWhenUsed/>
    <w:qFormat/>
    <w:rsid w:val="003B1345"/>
    <w:pPr>
      <w:tabs>
        <w:tab w:val="right" w:leader="dot" w:pos="9921"/>
      </w:tabs>
      <w:spacing w:after="0" w:line="360" w:lineRule="auto"/>
      <w:ind w:left="284" w:firstLine="0"/>
    </w:pPr>
  </w:style>
  <w:style w:type="character" w:customStyle="1" w:styleId="80">
    <w:name w:val="Заголовок 8 Знак"/>
    <w:link w:val="8"/>
    <w:rsid w:val="009A5137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EXPRESS">
    <w:name w:val="EXPRESS текст"/>
    <w:basedOn w:val="a"/>
    <w:link w:val="EXPRESS0"/>
    <w:qFormat/>
    <w:rsid w:val="001171A0"/>
    <w:pPr>
      <w:spacing w:after="0"/>
    </w:pPr>
    <w:rPr>
      <w:szCs w:val="24"/>
      <w:lang w:val="en-US"/>
    </w:rPr>
  </w:style>
  <w:style w:type="character" w:customStyle="1" w:styleId="note0">
    <w:name w:val="note Знак"/>
    <w:link w:val="note"/>
    <w:rsid w:val="00BC7356"/>
    <w:rPr>
      <w:rFonts w:ascii="Times New Roman" w:eastAsia="Times New Roman" w:hAnsi="Times New Roman" w:cs="Times New Roman"/>
      <w:sz w:val="24"/>
      <w:szCs w:val="24"/>
    </w:rPr>
  </w:style>
  <w:style w:type="character" w:customStyle="1" w:styleId="EXPRESS0">
    <w:name w:val="EXPRESS текст Знак"/>
    <w:link w:val="EXPRESS"/>
    <w:rsid w:val="001171A0"/>
    <w:rPr>
      <w:rFonts w:ascii="Arial" w:hAnsi="Arial"/>
      <w:sz w:val="24"/>
      <w:szCs w:val="24"/>
      <w:lang w:val="en-US"/>
    </w:rPr>
  </w:style>
  <w:style w:type="character" w:customStyle="1" w:styleId="30">
    <w:name w:val="Заголовок 3 Знак"/>
    <w:link w:val="3"/>
    <w:uiPriority w:val="9"/>
    <w:rsid w:val="007050C3"/>
    <w:rPr>
      <w:rFonts w:ascii="Arial" w:hAnsi="Arial"/>
      <w:b/>
      <w:bCs/>
      <w:spacing w:val="-8"/>
      <w:sz w:val="24"/>
      <w:szCs w:val="24"/>
      <w:lang w:val="en-US"/>
    </w:rPr>
  </w:style>
  <w:style w:type="paragraph" w:styleId="afa">
    <w:name w:val="List Paragraph"/>
    <w:aliases w:val="м_Введение,ПАРАГРАФ,ParaList1,Bullet List,FooterText,numbered,Title,Title1,1,UL,Абзац маркированнный,Абзац списка основной,Абзац списка2,Абзац списка4,список 1,рабочий,СПИСОК,Абзац списка3,RSHB_Table-Normal,Table-Normal,List Paragraph"/>
    <w:basedOn w:val="a"/>
    <w:link w:val="12"/>
    <w:uiPriority w:val="34"/>
    <w:qFormat/>
    <w:rsid w:val="00CD7C96"/>
    <w:pPr>
      <w:keepNext/>
      <w:spacing w:before="240" w:after="240" w:line="360" w:lineRule="auto"/>
    </w:pPr>
  </w:style>
  <w:style w:type="paragraph" w:customStyle="1" w:styleId="FR1">
    <w:name w:val="FR1"/>
    <w:rsid w:val="009752F2"/>
    <w:pPr>
      <w:widowControl w:val="0"/>
      <w:spacing w:line="300" w:lineRule="auto"/>
      <w:ind w:left="2280" w:right="2200"/>
      <w:jc w:val="center"/>
    </w:pPr>
    <w:rPr>
      <w:rFonts w:ascii="Times New Roman" w:hAnsi="Times New Roman"/>
      <w:sz w:val="28"/>
    </w:rPr>
  </w:style>
  <w:style w:type="paragraph" w:styleId="afb">
    <w:name w:val="footnote text"/>
    <w:basedOn w:val="a"/>
    <w:link w:val="afc"/>
    <w:rsid w:val="00136FE5"/>
    <w:pPr>
      <w:spacing w:after="0"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customStyle="1" w:styleId="afc">
    <w:name w:val="Текст сноски Знак"/>
    <w:link w:val="afb"/>
    <w:rsid w:val="00136FE5"/>
    <w:rPr>
      <w:rFonts w:ascii="Times New Roman" w:hAnsi="Times New Roman"/>
    </w:rPr>
  </w:style>
  <w:style w:type="character" w:styleId="afd">
    <w:name w:val="footnote reference"/>
    <w:rsid w:val="00136FE5"/>
    <w:rPr>
      <w:vertAlign w:val="superscript"/>
    </w:rPr>
  </w:style>
  <w:style w:type="character" w:styleId="afe">
    <w:name w:val="Strong"/>
    <w:uiPriority w:val="22"/>
    <w:qFormat/>
    <w:rsid w:val="00C47337"/>
    <w:rPr>
      <w:b/>
      <w:bCs/>
    </w:rPr>
  </w:style>
  <w:style w:type="paragraph" w:styleId="aff">
    <w:name w:val="annotation text"/>
    <w:basedOn w:val="a"/>
    <w:link w:val="aff0"/>
    <w:uiPriority w:val="99"/>
    <w:rsid w:val="001F0B67"/>
    <w:pPr>
      <w:widowControl w:val="0"/>
      <w:autoSpaceDE w:val="0"/>
      <w:autoSpaceDN w:val="0"/>
      <w:adjustRightInd w:val="0"/>
      <w:spacing w:before="120" w:after="120"/>
      <w:ind w:firstLine="720"/>
    </w:pPr>
    <w:rPr>
      <w:rFonts w:eastAsia="SimSun"/>
      <w:snapToGrid w:val="0"/>
      <w:sz w:val="20"/>
      <w:szCs w:val="20"/>
    </w:rPr>
  </w:style>
  <w:style w:type="character" w:customStyle="1" w:styleId="aff0">
    <w:name w:val="Текст примечания Знак"/>
    <w:link w:val="aff"/>
    <w:uiPriority w:val="99"/>
    <w:rsid w:val="001F0B67"/>
    <w:rPr>
      <w:rFonts w:ascii="Arial" w:eastAsia="SimSun" w:hAnsi="Arial" w:cs="Arial"/>
      <w:snapToGrid w:val="0"/>
    </w:rPr>
  </w:style>
  <w:style w:type="paragraph" w:styleId="aff1">
    <w:name w:val="endnote text"/>
    <w:basedOn w:val="a"/>
    <w:link w:val="aff2"/>
    <w:uiPriority w:val="99"/>
    <w:semiHidden/>
    <w:unhideWhenUsed/>
    <w:rsid w:val="008450B4"/>
    <w:rPr>
      <w:sz w:val="20"/>
      <w:szCs w:val="20"/>
    </w:rPr>
  </w:style>
  <w:style w:type="character" w:customStyle="1" w:styleId="aff2">
    <w:name w:val="Текст концевой сноски Знак"/>
    <w:link w:val="aff1"/>
    <w:uiPriority w:val="99"/>
    <w:semiHidden/>
    <w:rsid w:val="008450B4"/>
    <w:rPr>
      <w:rFonts w:ascii="Arial" w:hAnsi="Arial"/>
    </w:rPr>
  </w:style>
  <w:style w:type="character" w:styleId="aff3">
    <w:name w:val="endnote reference"/>
    <w:uiPriority w:val="99"/>
    <w:semiHidden/>
    <w:unhideWhenUsed/>
    <w:rsid w:val="008450B4"/>
    <w:rPr>
      <w:vertAlign w:val="superscript"/>
    </w:rPr>
  </w:style>
  <w:style w:type="character" w:customStyle="1" w:styleId="apple-converted-space">
    <w:name w:val="apple-converted-space"/>
    <w:basedOn w:val="a0"/>
    <w:rsid w:val="00724072"/>
  </w:style>
  <w:style w:type="paragraph" w:customStyle="1" w:styleId="aff4">
    <w:name w:val="Абзац списка Знак"/>
    <w:qFormat/>
    <w:rsid w:val="00AF5A35"/>
    <w:pPr>
      <w:spacing w:line="480" w:lineRule="auto"/>
      <w:ind w:firstLine="709"/>
      <w:jc w:val="both"/>
    </w:pPr>
    <w:rPr>
      <w:rFonts w:ascii="Arial" w:hAnsi="Arial"/>
      <w:sz w:val="24"/>
    </w:rPr>
  </w:style>
  <w:style w:type="paragraph" w:customStyle="1" w:styleId="09-">
    <w:name w:val="09-подразд"/>
    <w:basedOn w:val="a"/>
    <w:rsid w:val="002E2ABA"/>
    <w:pPr>
      <w:keepNext/>
      <w:spacing w:before="120" w:after="120" w:line="240" w:lineRule="auto"/>
      <w:ind w:firstLine="510"/>
      <w:outlineLvl w:val="1"/>
    </w:pPr>
    <w:rPr>
      <w:b/>
      <w:sz w:val="20"/>
      <w:szCs w:val="20"/>
    </w:rPr>
  </w:style>
  <w:style w:type="paragraph" w:customStyle="1" w:styleId="09-0">
    <w:name w:val="09-подраздел приложения"/>
    <w:basedOn w:val="09-"/>
    <w:rsid w:val="00927150"/>
    <w:rPr>
      <w:sz w:val="18"/>
      <w:szCs w:val="18"/>
    </w:rPr>
  </w:style>
  <w:style w:type="paragraph" w:customStyle="1" w:styleId="09-1">
    <w:name w:val="09-стандарт"/>
    <w:basedOn w:val="a"/>
    <w:rsid w:val="00927150"/>
    <w:pPr>
      <w:autoSpaceDE w:val="0"/>
      <w:autoSpaceDN w:val="0"/>
      <w:adjustRightInd w:val="0"/>
      <w:spacing w:after="0" w:line="240" w:lineRule="auto"/>
      <w:ind w:firstLine="510"/>
    </w:pPr>
    <w:rPr>
      <w:rFonts w:cs="Arial"/>
      <w:sz w:val="20"/>
      <w:szCs w:val="20"/>
    </w:rPr>
  </w:style>
  <w:style w:type="paragraph" w:customStyle="1" w:styleId="09--2">
    <w:name w:val="09-прим-2"/>
    <w:basedOn w:val="09-1"/>
    <w:rsid w:val="00927150"/>
    <w:pPr>
      <w:spacing w:before="240" w:after="240"/>
    </w:pPr>
    <w:rPr>
      <w:sz w:val="18"/>
      <w:szCs w:val="18"/>
    </w:rPr>
  </w:style>
  <w:style w:type="paragraph" w:customStyle="1" w:styleId="09-2">
    <w:name w:val="09-примеч"/>
    <w:basedOn w:val="09-1"/>
    <w:rsid w:val="00927150"/>
    <w:pPr>
      <w:spacing w:before="240" w:after="240"/>
    </w:pPr>
    <w:rPr>
      <w:spacing w:val="60"/>
      <w:sz w:val="18"/>
      <w:szCs w:val="18"/>
    </w:rPr>
  </w:style>
  <w:style w:type="paragraph" w:customStyle="1" w:styleId="09-3">
    <w:name w:val="09-разд"/>
    <w:basedOn w:val="09-"/>
    <w:rsid w:val="00927150"/>
    <w:rPr>
      <w:sz w:val="24"/>
      <w:szCs w:val="24"/>
    </w:rPr>
  </w:style>
  <w:style w:type="paragraph" w:customStyle="1" w:styleId="09-4">
    <w:name w:val="09-Раздел"/>
    <w:basedOn w:val="a"/>
    <w:rsid w:val="00927150"/>
    <w:pPr>
      <w:keepNext/>
      <w:spacing w:before="240" w:after="120" w:line="240" w:lineRule="auto"/>
      <w:ind w:firstLine="510"/>
      <w:outlineLvl w:val="1"/>
    </w:pPr>
    <w:rPr>
      <w:b/>
    </w:rPr>
  </w:style>
  <w:style w:type="paragraph" w:customStyle="1" w:styleId="0909">
    <w:name w:val="09ст09"/>
    <w:basedOn w:val="a"/>
    <w:rsid w:val="00927150"/>
    <w:pPr>
      <w:widowControl w:val="0"/>
      <w:suppressAutoHyphens/>
      <w:autoSpaceDE w:val="0"/>
      <w:autoSpaceDN w:val="0"/>
      <w:adjustRightInd w:val="0"/>
      <w:ind w:firstLine="510"/>
    </w:pPr>
    <w:rPr>
      <w:sz w:val="20"/>
      <w:szCs w:val="20"/>
      <w:lang w:eastAsia="en-US"/>
    </w:rPr>
  </w:style>
  <w:style w:type="paragraph" w:customStyle="1" w:styleId="Style11">
    <w:name w:val="Style11"/>
    <w:basedOn w:val="a"/>
    <w:rsid w:val="00927150"/>
    <w:pPr>
      <w:widowControl w:val="0"/>
      <w:autoSpaceDE w:val="0"/>
      <w:autoSpaceDN w:val="0"/>
      <w:adjustRightInd w:val="0"/>
      <w:spacing w:after="0" w:line="259" w:lineRule="exact"/>
      <w:ind w:firstLine="283"/>
    </w:pPr>
    <w:rPr>
      <w:rFonts w:ascii="Times New Roman" w:hAnsi="Times New Roman"/>
      <w:szCs w:val="24"/>
    </w:rPr>
  </w:style>
  <w:style w:type="character" w:customStyle="1" w:styleId="FontStyle32">
    <w:name w:val="Font Style32"/>
    <w:rsid w:val="00927150"/>
    <w:rPr>
      <w:rFonts w:ascii="Times New Roman" w:hAnsi="Times New Roman" w:cs="Times New Roman" w:hint="default"/>
      <w:sz w:val="22"/>
      <w:szCs w:val="22"/>
    </w:rPr>
  </w:style>
  <w:style w:type="paragraph" w:customStyle="1" w:styleId="OSTitleOS">
    <w:name w:val="OS_Title (OS)"/>
    <w:basedOn w:val="a"/>
    <w:uiPriority w:val="99"/>
    <w:rsid w:val="00F76E7D"/>
    <w:pPr>
      <w:suppressAutoHyphens/>
      <w:autoSpaceDE w:val="0"/>
      <w:autoSpaceDN w:val="0"/>
      <w:adjustRightInd w:val="0"/>
      <w:spacing w:after="0" w:line="288" w:lineRule="auto"/>
      <w:ind w:firstLine="0"/>
      <w:jc w:val="center"/>
      <w:textAlignment w:val="center"/>
    </w:pPr>
    <w:rPr>
      <w:rFonts w:eastAsiaTheme="minorHAnsi" w:cs="Arial"/>
      <w:b/>
      <w:bCs/>
      <w:caps/>
      <w:color w:val="000000"/>
      <w:sz w:val="20"/>
      <w:szCs w:val="20"/>
      <w:lang w:eastAsia="en-US"/>
    </w:rPr>
  </w:style>
  <w:style w:type="paragraph" w:customStyle="1" w:styleId="VVBodyVV">
    <w:name w:val="VV_Body (VV)"/>
    <w:basedOn w:val="a"/>
    <w:uiPriority w:val="99"/>
    <w:rsid w:val="00661DEA"/>
    <w:pPr>
      <w:autoSpaceDE w:val="0"/>
      <w:autoSpaceDN w:val="0"/>
      <w:adjustRightInd w:val="0"/>
      <w:spacing w:after="0" w:line="288" w:lineRule="auto"/>
      <w:ind w:firstLine="510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paragraph" w:customStyle="1" w:styleId="VVZag-112-VV">
    <w:name w:val="VV_Zag-1_12-В (VV)"/>
    <w:basedOn w:val="a"/>
    <w:uiPriority w:val="99"/>
    <w:rsid w:val="00661DEA"/>
    <w:pPr>
      <w:autoSpaceDE w:val="0"/>
      <w:autoSpaceDN w:val="0"/>
      <w:adjustRightInd w:val="0"/>
      <w:spacing w:after="0" w:line="288" w:lineRule="auto"/>
      <w:ind w:firstLine="0"/>
      <w:jc w:val="center"/>
      <w:textAlignment w:val="center"/>
    </w:pPr>
    <w:rPr>
      <w:rFonts w:eastAsiaTheme="minorHAnsi" w:cs="Arial"/>
      <w:b/>
      <w:bCs/>
      <w:color w:val="000000"/>
      <w:szCs w:val="24"/>
      <w:lang w:eastAsia="en-US"/>
    </w:rPr>
  </w:style>
  <w:style w:type="paragraph" w:customStyle="1" w:styleId="VVContentVV">
    <w:name w:val="VV_Content_Отточ (VV)"/>
    <w:basedOn w:val="a"/>
    <w:uiPriority w:val="99"/>
    <w:rsid w:val="00661DEA"/>
    <w:pPr>
      <w:tabs>
        <w:tab w:val="left" w:leader="dot" w:pos="9411"/>
        <w:tab w:val="left" w:leader="dot" w:pos="9524"/>
      </w:tabs>
      <w:autoSpaceDE w:val="0"/>
      <w:autoSpaceDN w:val="0"/>
      <w:adjustRightInd w:val="0"/>
      <w:spacing w:after="57" w:line="202" w:lineRule="atLeast"/>
      <w:ind w:firstLine="0"/>
      <w:jc w:val="left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paragraph" w:customStyle="1" w:styleId="VVContent1VV">
    <w:name w:val="VV_Content_1 (VV)"/>
    <w:basedOn w:val="a"/>
    <w:uiPriority w:val="99"/>
    <w:rsid w:val="00661DEA"/>
    <w:pPr>
      <w:tabs>
        <w:tab w:val="left" w:leader="dot" w:pos="9411"/>
        <w:tab w:val="left" w:leader="dot" w:pos="9524"/>
      </w:tabs>
      <w:autoSpaceDE w:val="0"/>
      <w:autoSpaceDN w:val="0"/>
      <w:adjustRightInd w:val="0"/>
      <w:spacing w:after="57" w:line="288" w:lineRule="auto"/>
      <w:ind w:left="1531" w:firstLine="0"/>
      <w:jc w:val="left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paragraph" w:customStyle="1" w:styleId="13">
    <w:name w:val="Обычный1"/>
    <w:rsid w:val="00661DEA"/>
    <w:pPr>
      <w:suppressAutoHyphens/>
      <w:spacing w:line="480" w:lineRule="auto"/>
      <w:ind w:firstLine="720"/>
    </w:pPr>
    <w:rPr>
      <w:rFonts w:ascii="Arial" w:eastAsia="Arial" w:hAnsi="Arial" w:cs="Calibri"/>
      <w:kern w:val="2"/>
      <w:sz w:val="24"/>
      <w:lang w:eastAsia="ar-SA"/>
    </w:rPr>
  </w:style>
  <w:style w:type="paragraph" w:customStyle="1" w:styleId="OSBody">
    <w:name w:val="OS_Body_++"/>
    <w:basedOn w:val="a"/>
    <w:uiPriority w:val="99"/>
    <w:rsid w:val="00D0615F"/>
    <w:pPr>
      <w:autoSpaceDE w:val="0"/>
      <w:autoSpaceDN w:val="0"/>
      <w:adjustRightInd w:val="0"/>
      <w:spacing w:after="0" w:line="300" w:lineRule="auto"/>
      <w:ind w:firstLine="510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paragraph" w:customStyle="1" w:styleId="AANote">
    <w:name w:val="AA_Note_Примечание"/>
    <w:basedOn w:val="a"/>
    <w:uiPriority w:val="99"/>
    <w:rsid w:val="00D0615F"/>
    <w:pPr>
      <w:autoSpaceDE w:val="0"/>
      <w:autoSpaceDN w:val="0"/>
      <w:adjustRightInd w:val="0"/>
      <w:spacing w:before="113" w:after="113" w:line="288" w:lineRule="auto"/>
      <w:ind w:firstLine="51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character" w:customStyle="1" w:styleId="200">
    <w:name w:val="разрядка 200"/>
    <w:uiPriority w:val="99"/>
    <w:rsid w:val="00D0615F"/>
    <w:rPr>
      <w:spacing w:val="36"/>
      <w:sz w:val="18"/>
      <w:szCs w:val="18"/>
    </w:rPr>
  </w:style>
  <w:style w:type="paragraph" w:customStyle="1" w:styleId="14">
    <w:name w:val="Стиль1"/>
    <w:basedOn w:val="a"/>
    <w:rsid w:val="007C1744"/>
    <w:pPr>
      <w:spacing w:before="120" w:after="0" w:line="340" w:lineRule="exact"/>
      <w:ind w:firstLine="425"/>
    </w:pPr>
    <w:rPr>
      <w:szCs w:val="20"/>
    </w:rPr>
  </w:style>
  <w:style w:type="paragraph" w:customStyle="1" w:styleId="OSZag-1">
    <w:name w:val="OS_Zag-1_Заголовок"/>
    <w:basedOn w:val="a"/>
    <w:uiPriority w:val="99"/>
    <w:rsid w:val="004E087D"/>
    <w:pPr>
      <w:suppressAutoHyphens/>
      <w:autoSpaceDE w:val="0"/>
      <w:autoSpaceDN w:val="0"/>
      <w:adjustRightInd w:val="0"/>
      <w:spacing w:before="283" w:after="170" w:line="288" w:lineRule="auto"/>
      <w:ind w:left="510" w:firstLine="0"/>
      <w:jc w:val="left"/>
      <w:textAlignment w:val="center"/>
    </w:pPr>
    <w:rPr>
      <w:rFonts w:eastAsiaTheme="minorHAnsi" w:cs="Arial"/>
      <w:b/>
      <w:bCs/>
      <w:color w:val="000000"/>
      <w:szCs w:val="24"/>
      <w:lang w:eastAsia="en-US"/>
    </w:rPr>
  </w:style>
  <w:style w:type="paragraph" w:customStyle="1" w:styleId="OSZag2">
    <w:name w:val="OS_Zag_2"/>
    <w:basedOn w:val="a"/>
    <w:uiPriority w:val="99"/>
    <w:rsid w:val="004E087D"/>
    <w:pPr>
      <w:suppressAutoHyphens/>
      <w:autoSpaceDE w:val="0"/>
      <w:autoSpaceDN w:val="0"/>
      <w:adjustRightInd w:val="0"/>
      <w:spacing w:before="170" w:after="113" w:line="288" w:lineRule="auto"/>
      <w:ind w:left="510" w:firstLine="0"/>
      <w:jc w:val="left"/>
      <w:textAlignment w:val="center"/>
    </w:pPr>
    <w:rPr>
      <w:rFonts w:eastAsiaTheme="minorHAnsi" w:cs="Arial"/>
      <w:b/>
      <w:bCs/>
      <w:color w:val="000000"/>
      <w:sz w:val="20"/>
      <w:szCs w:val="20"/>
      <w:lang w:eastAsia="en-US"/>
    </w:rPr>
  </w:style>
  <w:style w:type="paragraph" w:customStyle="1" w:styleId="AATable-Body9">
    <w:name w:val="AA_Table-Body_9"/>
    <w:basedOn w:val="a"/>
    <w:uiPriority w:val="99"/>
    <w:rsid w:val="00D55147"/>
    <w:pPr>
      <w:autoSpaceDE w:val="0"/>
      <w:autoSpaceDN w:val="0"/>
      <w:adjustRightInd w:val="0"/>
      <w:spacing w:after="0" w:line="288" w:lineRule="auto"/>
      <w:ind w:firstLine="51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OSBody0">
    <w:name w:val="OS_Body"/>
    <w:basedOn w:val="a"/>
    <w:uiPriority w:val="99"/>
    <w:rsid w:val="00652415"/>
    <w:pPr>
      <w:autoSpaceDE w:val="0"/>
      <w:autoSpaceDN w:val="0"/>
      <w:adjustRightInd w:val="0"/>
      <w:spacing w:after="0" w:line="288" w:lineRule="auto"/>
      <w:ind w:firstLine="510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paragraph" w:customStyle="1" w:styleId="OSList">
    <w:name w:val="OS_List_дефисы"/>
    <w:basedOn w:val="a"/>
    <w:uiPriority w:val="99"/>
    <w:rsid w:val="00652415"/>
    <w:pPr>
      <w:autoSpaceDE w:val="0"/>
      <w:autoSpaceDN w:val="0"/>
      <w:adjustRightInd w:val="0"/>
      <w:spacing w:after="0" w:line="288" w:lineRule="auto"/>
      <w:ind w:firstLine="510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character" w:customStyle="1" w:styleId="bold">
    <w:name w:val="bold"/>
    <w:uiPriority w:val="99"/>
    <w:rsid w:val="00B42D73"/>
    <w:rPr>
      <w:b/>
      <w:bCs/>
    </w:rPr>
  </w:style>
  <w:style w:type="paragraph" w:customStyle="1" w:styleId="aff5">
    <w:name w:val="[Основной абзац]"/>
    <w:basedOn w:val="a"/>
    <w:uiPriority w:val="99"/>
    <w:rsid w:val="00B42D73"/>
    <w:pPr>
      <w:autoSpaceDE w:val="0"/>
      <w:autoSpaceDN w:val="0"/>
      <w:adjustRightInd w:val="0"/>
      <w:spacing w:after="0" w:line="230" w:lineRule="atLeast"/>
      <w:ind w:firstLine="510"/>
      <w:jc w:val="left"/>
      <w:textAlignment w:val="center"/>
    </w:pPr>
    <w:rPr>
      <w:rFonts w:eastAsiaTheme="minorHAnsi" w:cs="Arial"/>
      <w:color w:val="000000"/>
      <w:sz w:val="20"/>
      <w:szCs w:val="20"/>
      <w:lang w:eastAsia="en-US"/>
    </w:rPr>
  </w:style>
  <w:style w:type="paragraph" w:customStyle="1" w:styleId="PRZag-19B">
    <w:name w:val="PR_Zag-1_9B"/>
    <w:basedOn w:val="a"/>
    <w:uiPriority w:val="99"/>
    <w:rsid w:val="00B42D73"/>
    <w:pPr>
      <w:autoSpaceDE w:val="0"/>
      <w:autoSpaceDN w:val="0"/>
      <w:adjustRightInd w:val="0"/>
      <w:spacing w:after="0" w:line="288" w:lineRule="auto"/>
      <w:ind w:firstLine="0"/>
      <w:jc w:val="center"/>
      <w:textAlignment w:val="center"/>
    </w:pPr>
    <w:rPr>
      <w:rFonts w:eastAsiaTheme="minorHAnsi" w:cs="Arial"/>
      <w:b/>
      <w:bCs/>
      <w:color w:val="000000"/>
      <w:sz w:val="18"/>
      <w:szCs w:val="18"/>
      <w:lang w:eastAsia="en-US"/>
    </w:rPr>
  </w:style>
  <w:style w:type="paragraph" w:customStyle="1" w:styleId="PRTitli10B">
    <w:name w:val="PR_Titli_10B"/>
    <w:basedOn w:val="a"/>
    <w:uiPriority w:val="99"/>
    <w:rsid w:val="00B42D73"/>
    <w:pPr>
      <w:autoSpaceDE w:val="0"/>
      <w:autoSpaceDN w:val="0"/>
      <w:adjustRightInd w:val="0"/>
      <w:spacing w:after="0" w:line="288" w:lineRule="auto"/>
      <w:ind w:firstLine="0"/>
      <w:jc w:val="center"/>
      <w:textAlignment w:val="center"/>
    </w:pPr>
    <w:rPr>
      <w:rFonts w:eastAsiaTheme="minorHAnsi" w:cs="Arial"/>
      <w:b/>
      <w:bCs/>
      <w:color w:val="000000"/>
      <w:sz w:val="20"/>
      <w:szCs w:val="20"/>
      <w:lang w:eastAsia="en-US"/>
    </w:rPr>
  </w:style>
  <w:style w:type="paragraph" w:customStyle="1" w:styleId="PRBody9">
    <w:name w:val="PR_Body_9"/>
    <w:basedOn w:val="a"/>
    <w:uiPriority w:val="99"/>
    <w:rsid w:val="00B42D73"/>
    <w:pPr>
      <w:autoSpaceDE w:val="0"/>
      <w:autoSpaceDN w:val="0"/>
      <w:adjustRightInd w:val="0"/>
      <w:spacing w:after="0" w:line="288" w:lineRule="auto"/>
      <w:ind w:firstLine="51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AAPicture9M">
    <w:name w:val="AA_Picture_9M"/>
    <w:basedOn w:val="a"/>
    <w:uiPriority w:val="99"/>
    <w:rsid w:val="00B42D73"/>
    <w:pPr>
      <w:autoSpaceDE w:val="0"/>
      <w:autoSpaceDN w:val="0"/>
      <w:adjustRightInd w:val="0"/>
      <w:spacing w:after="0" w:line="288" w:lineRule="auto"/>
      <w:ind w:firstLine="0"/>
      <w:jc w:val="center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PRBody90">
    <w:name w:val="PR_Body_9+"/>
    <w:basedOn w:val="a"/>
    <w:uiPriority w:val="99"/>
    <w:rsid w:val="00B42D73"/>
    <w:pPr>
      <w:autoSpaceDE w:val="0"/>
      <w:autoSpaceDN w:val="0"/>
      <w:adjustRightInd w:val="0"/>
      <w:spacing w:after="0" w:line="300" w:lineRule="auto"/>
      <w:ind w:firstLine="51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PRNum-List9">
    <w:name w:val="PR_Num-List_9"/>
    <w:basedOn w:val="a"/>
    <w:uiPriority w:val="99"/>
    <w:rsid w:val="00B42D73"/>
    <w:pPr>
      <w:autoSpaceDE w:val="0"/>
      <w:autoSpaceDN w:val="0"/>
      <w:adjustRightInd w:val="0"/>
      <w:spacing w:after="0" w:line="288" w:lineRule="auto"/>
      <w:ind w:firstLine="51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AAFootnote">
    <w:name w:val="AA_Footnote_Сноска"/>
    <w:basedOn w:val="a"/>
    <w:uiPriority w:val="99"/>
    <w:rsid w:val="00B42D73"/>
    <w:pPr>
      <w:autoSpaceDE w:val="0"/>
      <w:autoSpaceDN w:val="0"/>
      <w:adjustRightInd w:val="0"/>
      <w:spacing w:after="0" w:line="276" w:lineRule="auto"/>
      <w:ind w:firstLine="51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AATable-BodyC">
    <w:name w:val="AA_Table-Body_C"/>
    <w:basedOn w:val="a"/>
    <w:uiPriority w:val="99"/>
    <w:rsid w:val="00B42D73"/>
    <w:pPr>
      <w:autoSpaceDE w:val="0"/>
      <w:autoSpaceDN w:val="0"/>
      <w:adjustRightInd w:val="0"/>
      <w:spacing w:after="0" w:line="276" w:lineRule="auto"/>
      <w:ind w:firstLine="0"/>
      <w:jc w:val="center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customStyle="1" w:styleId="AATable-BodyTxt-1">
    <w:name w:val="AA_Table-Body_Txt-1"/>
    <w:basedOn w:val="a"/>
    <w:uiPriority w:val="99"/>
    <w:rsid w:val="00B42D73"/>
    <w:pPr>
      <w:autoSpaceDE w:val="0"/>
      <w:autoSpaceDN w:val="0"/>
      <w:adjustRightInd w:val="0"/>
      <w:spacing w:after="0" w:line="276" w:lineRule="auto"/>
      <w:ind w:firstLine="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paragraph" w:styleId="aff6">
    <w:name w:val="Title"/>
    <w:aliases w:val="рисунка"/>
    <w:basedOn w:val="a"/>
    <w:link w:val="aff7"/>
    <w:qFormat/>
    <w:rsid w:val="00B42D73"/>
    <w:pPr>
      <w:spacing w:after="0" w:line="240" w:lineRule="auto"/>
      <w:ind w:left="1134" w:firstLine="0"/>
      <w:jc w:val="center"/>
    </w:pPr>
    <w:rPr>
      <w:rFonts w:ascii="HelvDL" w:hAnsi="HelvDL"/>
      <w:b/>
      <w:szCs w:val="24"/>
    </w:rPr>
  </w:style>
  <w:style w:type="character" w:customStyle="1" w:styleId="aff7">
    <w:name w:val="Заголовок Знак"/>
    <w:aliases w:val="рисунка Знак"/>
    <w:basedOn w:val="a0"/>
    <w:link w:val="aff6"/>
    <w:rsid w:val="00B42D73"/>
    <w:rPr>
      <w:rFonts w:ascii="HelvDL" w:hAnsi="HelvD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226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2"/>
    </w:rPr>
  </w:style>
  <w:style w:type="paragraph" w:customStyle="1" w:styleId="PRBibliogr-Body">
    <w:name w:val="PR_Bibliogr-Body"/>
    <w:basedOn w:val="a"/>
    <w:uiPriority w:val="99"/>
    <w:rsid w:val="00977FC0"/>
    <w:pPr>
      <w:autoSpaceDE w:val="0"/>
      <w:autoSpaceDN w:val="0"/>
      <w:adjustRightInd w:val="0"/>
      <w:spacing w:after="0" w:line="288" w:lineRule="auto"/>
      <w:ind w:firstLine="0"/>
      <w:textAlignment w:val="center"/>
    </w:pPr>
    <w:rPr>
      <w:rFonts w:eastAsiaTheme="minorHAnsi" w:cs="Arial"/>
      <w:color w:val="000000"/>
      <w:sz w:val="18"/>
      <w:szCs w:val="18"/>
      <w:lang w:eastAsia="en-US"/>
    </w:rPr>
  </w:style>
  <w:style w:type="character" w:customStyle="1" w:styleId="BodytextArial75ptSpacing0pt">
    <w:name w:val="Body text + Arial;7;5 pt;Spacing 0 pt"/>
    <w:basedOn w:val="a0"/>
    <w:rsid w:val="00BC24B5"/>
    <w:rPr>
      <w:rFonts w:ascii="Arial" w:eastAsia="Arial" w:hAnsi="Arial" w:cs="Arial"/>
      <w:color w:val="000000"/>
      <w:spacing w:val="4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AAPicture-Expl8-">
    <w:name w:val="AA_Picture-Expl_8-М"/>
    <w:basedOn w:val="a"/>
    <w:uiPriority w:val="99"/>
    <w:rsid w:val="00D41D6E"/>
    <w:pPr>
      <w:autoSpaceDE w:val="0"/>
      <w:autoSpaceDN w:val="0"/>
      <w:adjustRightInd w:val="0"/>
      <w:spacing w:after="0" w:line="288" w:lineRule="auto"/>
      <w:ind w:firstLine="0"/>
      <w:jc w:val="center"/>
      <w:textAlignment w:val="center"/>
    </w:pPr>
    <w:rPr>
      <w:rFonts w:eastAsiaTheme="minorHAnsi" w:cs="Arial"/>
      <w:color w:val="000000"/>
      <w:sz w:val="16"/>
      <w:szCs w:val="16"/>
      <w:lang w:eastAsia="en-US"/>
    </w:rPr>
  </w:style>
  <w:style w:type="character" w:styleId="aff8">
    <w:name w:val="annotation reference"/>
    <w:basedOn w:val="a0"/>
    <w:uiPriority w:val="99"/>
    <w:semiHidden/>
    <w:unhideWhenUsed/>
    <w:rsid w:val="005144B8"/>
    <w:rPr>
      <w:sz w:val="16"/>
      <w:szCs w:val="16"/>
    </w:rPr>
  </w:style>
  <w:style w:type="paragraph" w:styleId="aff9">
    <w:name w:val="annotation subject"/>
    <w:basedOn w:val="aff"/>
    <w:next w:val="aff"/>
    <w:link w:val="affa"/>
    <w:uiPriority w:val="99"/>
    <w:semiHidden/>
    <w:unhideWhenUsed/>
    <w:rsid w:val="005144B8"/>
    <w:pPr>
      <w:widowControl/>
      <w:autoSpaceDE/>
      <w:autoSpaceDN/>
      <w:adjustRightInd/>
      <w:spacing w:before="0" w:after="200" w:line="240" w:lineRule="auto"/>
      <w:ind w:firstLine="709"/>
    </w:pPr>
    <w:rPr>
      <w:rFonts w:eastAsia="Times New Roman"/>
      <w:b/>
      <w:bCs/>
      <w:snapToGrid/>
    </w:rPr>
  </w:style>
  <w:style w:type="character" w:customStyle="1" w:styleId="affa">
    <w:name w:val="Тема примечания Знак"/>
    <w:basedOn w:val="aff0"/>
    <w:link w:val="aff9"/>
    <w:uiPriority w:val="99"/>
    <w:semiHidden/>
    <w:rsid w:val="005144B8"/>
    <w:rPr>
      <w:rFonts w:ascii="Arial" w:eastAsia="SimSun" w:hAnsi="Arial" w:cs="Arial"/>
      <w:b/>
      <w:bCs/>
      <w:snapToGrid/>
    </w:rPr>
  </w:style>
  <w:style w:type="character" w:customStyle="1" w:styleId="12">
    <w:name w:val="Абзац списка Знак1"/>
    <w:aliases w:val="м_Введение Знак,ПАРАГРАФ Знак,ParaList1 Знак,Bullet List Знак,FooterText Знак,numbered Знак,Title Знак,Title1 Знак,1 Знак,UL Знак,Абзац маркированнный Знак,Абзац списка основной Знак,Абзац списка2 Знак,Абзац списка4 Знак,список 1 Знак"/>
    <w:link w:val="afa"/>
    <w:uiPriority w:val="34"/>
    <w:locked/>
    <w:rsid w:val="00CD7C96"/>
    <w:rPr>
      <w:rFonts w:ascii="Arial" w:hAnsi="Arial"/>
      <w:sz w:val="24"/>
      <w:szCs w:val="22"/>
    </w:rPr>
  </w:style>
  <w:style w:type="paragraph" w:styleId="33">
    <w:name w:val="Body Text 3"/>
    <w:basedOn w:val="a"/>
    <w:link w:val="34"/>
    <w:uiPriority w:val="99"/>
    <w:semiHidden/>
    <w:unhideWhenUsed/>
    <w:rsid w:val="00F50730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F50730"/>
    <w:rPr>
      <w:rFonts w:ascii="Arial" w:hAnsi="Arial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416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ffb">
    <w:name w:val="TOC Heading"/>
    <w:basedOn w:val="1"/>
    <w:next w:val="a"/>
    <w:uiPriority w:val="39"/>
    <w:unhideWhenUsed/>
    <w:qFormat/>
    <w:rsid w:val="0058402A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5">
    <w:name w:val="toc 3"/>
    <w:basedOn w:val="a"/>
    <w:next w:val="a"/>
    <w:autoRedefine/>
    <w:uiPriority w:val="39"/>
    <w:unhideWhenUsed/>
    <w:qFormat/>
    <w:rsid w:val="0058402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affc">
    <w:name w:val="Revision"/>
    <w:hidden/>
    <w:uiPriority w:val="99"/>
    <w:semiHidden/>
    <w:rsid w:val="007B6AB9"/>
    <w:rPr>
      <w:rFonts w:ascii="Arial" w:hAnsi="Arial"/>
      <w:sz w:val="24"/>
      <w:szCs w:val="22"/>
    </w:rPr>
  </w:style>
  <w:style w:type="paragraph" w:customStyle="1" w:styleId="formattext">
    <w:name w:val="formattext"/>
    <w:basedOn w:val="a"/>
    <w:rsid w:val="00BB33E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numbering" w:customStyle="1" w:styleId="2">
    <w:name w:val="Стиль2"/>
    <w:uiPriority w:val="99"/>
    <w:rsid w:val="001E4AA1"/>
    <w:pPr>
      <w:numPr>
        <w:numId w:val="2"/>
      </w:numPr>
    </w:pPr>
  </w:style>
  <w:style w:type="paragraph" w:customStyle="1" w:styleId="Default">
    <w:name w:val="Default"/>
    <w:rsid w:val="004B78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15">
    <w:name w:val="Сетка таблицы1"/>
    <w:basedOn w:val="a1"/>
    <w:next w:val="aa"/>
    <w:uiPriority w:val="39"/>
    <w:rsid w:val="003C719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0">
    <w:name w:val=".FORMATTEXT"/>
    <w:uiPriority w:val="99"/>
    <w:rsid w:val="00606CAF"/>
    <w:pPr>
      <w:widowControl w:val="0"/>
      <w:suppressAutoHyphens/>
    </w:pPr>
    <w:rPr>
      <w:rFonts w:ascii="Times New Roman" w:eastAsia="Droid Sans Fallback" w:hAnsi="Times New Roman"/>
      <w:color w:val="00000A"/>
      <w:sz w:val="24"/>
      <w:szCs w:val="24"/>
    </w:rPr>
  </w:style>
  <w:style w:type="character" w:customStyle="1" w:styleId="affd">
    <w:name w:val="Перечисление Знак"/>
    <w:aliases w:val="м_Введение Знак1,ПАРАГРАФ Знак1,ParaList1 Знак1,Bullet List Знак1,FooterText Знак1,numbered Знак1,Title Знак1,Title1 Знак1,1 Знак1,UL Знак1,Абзац маркированнный Знак1,Абзац списка основной Знак1,Абзац списка2 Знак1"/>
    <w:uiPriority w:val="34"/>
    <w:locked/>
    <w:rsid w:val="00606CAF"/>
    <w:rPr>
      <w:rFonts w:ascii="Times New Roman" w:hAnsi="Times New Roman"/>
      <w:color w:val="00000A"/>
      <w:sz w:val="26"/>
    </w:rPr>
  </w:style>
  <w:style w:type="paragraph" w:customStyle="1" w:styleId="zzForeword">
    <w:name w:val="zzForeword"/>
    <w:basedOn w:val="a"/>
    <w:rsid w:val="00186E40"/>
    <w:pPr>
      <w:keepNext/>
      <w:pageBreakBefore/>
      <w:spacing w:before="960" w:after="310" w:line="310" w:lineRule="exact"/>
      <w:ind w:firstLine="0"/>
      <w:jc w:val="left"/>
    </w:pPr>
    <w:rPr>
      <w:b/>
      <w:color w:val="0000FF"/>
      <w:sz w:val="28"/>
      <w:szCs w:val="20"/>
      <w:lang w:val="en-GB" w:eastAsia="en-US"/>
    </w:rPr>
  </w:style>
  <w:style w:type="paragraph" w:customStyle="1" w:styleId="headertext">
    <w:name w:val="headertext"/>
    <w:basedOn w:val="a"/>
    <w:rsid w:val="001E4143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paragraph" w:customStyle="1" w:styleId="HEADERTEXT0">
    <w:name w:val=".HEADERTEXT"/>
    <w:uiPriority w:val="99"/>
    <w:rsid w:val="00E9241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table" w:customStyle="1" w:styleId="110">
    <w:name w:val="Сетка таблицы11"/>
    <w:basedOn w:val="a1"/>
    <w:uiPriority w:val="39"/>
    <w:rsid w:val="00653F1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1"/>
    <w:uiPriority w:val="39"/>
    <w:rsid w:val="004556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B215D5"/>
  </w:style>
  <w:style w:type="character" w:customStyle="1" w:styleId="notion-enable-hover">
    <w:name w:val="notion-enable-hover"/>
    <w:basedOn w:val="a0"/>
    <w:rsid w:val="00472F6E"/>
  </w:style>
  <w:style w:type="paragraph" w:styleId="41">
    <w:name w:val="toc 4"/>
    <w:basedOn w:val="a"/>
    <w:next w:val="a"/>
    <w:autoRedefine/>
    <w:uiPriority w:val="39"/>
    <w:unhideWhenUsed/>
    <w:rsid w:val="00B74454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"/>
    <w:next w:val="a"/>
    <w:autoRedefine/>
    <w:uiPriority w:val="39"/>
    <w:unhideWhenUsed/>
    <w:rsid w:val="00B74454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"/>
    <w:next w:val="a"/>
    <w:autoRedefine/>
    <w:uiPriority w:val="39"/>
    <w:unhideWhenUsed/>
    <w:rsid w:val="00B74454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71">
    <w:name w:val="toc 7"/>
    <w:basedOn w:val="a"/>
    <w:next w:val="a"/>
    <w:autoRedefine/>
    <w:uiPriority w:val="39"/>
    <w:unhideWhenUsed/>
    <w:rsid w:val="00B74454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81">
    <w:name w:val="toc 8"/>
    <w:basedOn w:val="a"/>
    <w:next w:val="a"/>
    <w:autoRedefine/>
    <w:uiPriority w:val="39"/>
    <w:unhideWhenUsed/>
    <w:rsid w:val="00B74454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91">
    <w:name w:val="toc 9"/>
    <w:basedOn w:val="a"/>
    <w:next w:val="a"/>
    <w:autoRedefine/>
    <w:uiPriority w:val="39"/>
    <w:unhideWhenUsed/>
    <w:rsid w:val="00B74454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character" w:styleId="affe">
    <w:name w:val="Unresolved Mention"/>
    <w:basedOn w:val="a0"/>
    <w:uiPriority w:val="99"/>
    <w:semiHidden/>
    <w:unhideWhenUsed/>
    <w:rsid w:val="00A6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7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832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5749">
          <w:marLeft w:val="0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3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90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438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1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4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rst.gov.ru" TargetMode="Externa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98ABB-870C-46CC-A414-5CA9B728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5019</Words>
  <Characters>28612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ТК 700</vt:lpstr>
    </vt:vector>
  </TitlesOfParts>
  <Company>CALS</Company>
  <LinksUpToDate>false</LinksUpToDate>
  <CharactersWithSpaces>33564</CharactersWithSpaces>
  <SharedDoc>false</SharedDoc>
  <HLinks>
    <vt:vector size="66" baseType="variant"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_Toc50505577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_Toc50505576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_Toc50505575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_Toc50505574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_Toc50505573</vt:lpwstr>
      </vt:variant>
      <vt:variant>
        <vt:i4>1048626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_Toc50505572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_Toc50505571</vt:lpwstr>
      </vt:variant>
      <vt:variant>
        <vt:i4>1179698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_Toc50505570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_Toc50505569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_Toc50505568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_Toc50505567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ТК 700</dc:title>
  <dc:creator>Боровков А.И</dc:creator>
  <cp:keywords>ГОСТ Р Цифровые двойники</cp:keywords>
  <cp:lastModifiedBy>Martin41 Martin41</cp:lastModifiedBy>
  <cp:revision>4</cp:revision>
  <cp:lastPrinted>2022-08-01T13:23:00Z</cp:lastPrinted>
  <dcterms:created xsi:type="dcterms:W3CDTF">2023-12-14T11:12:00Z</dcterms:created>
  <dcterms:modified xsi:type="dcterms:W3CDTF">2023-12-14T11:19:00Z</dcterms:modified>
</cp:coreProperties>
</file>